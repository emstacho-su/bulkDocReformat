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Spec="right" w:tblpY="180"/>
        <w:tblW w:w="4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8"/>
        <w:gridCol w:w="2594"/>
      </w:tblGrid>
      <w:tr w:rsidR="00CB55F8" w:rsidRPr="003F6283" w14:paraId="11F1B4DF" w14:textId="77777777" w:rsidTr="00DE2D8D">
        <w:trPr>
          <w:trHeight w:val="440"/>
        </w:trPr>
        <w:tc>
          <w:tcPr>
            <w:tcW w:w="2308" w:type="dxa"/>
            <w:tcBorders>
              <w:top w:val="single" w:sz="4" w:space="0" w:color="auto"/>
              <w:left w:val="single" w:sz="4" w:space="0" w:color="auto"/>
              <w:bottom w:val="single" w:sz="4" w:space="0" w:color="auto"/>
              <w:right w:val="single" w:sz="4" w:space="0" w:color="auto"/>
            </w:tcBorders>
            <w:hideMark/>
          </w:tcPr>
          <w:p w14:paraId="228CAA18" w14:textId="18ECCA18" w:rsidR="007B7D79" w:rsidRPr="003F6283" w:rsidRDefault="00077263" w:rsidP="007B7D79">
            <w:pPr>
              <w:spacing w:line="276" w:lineRule="auto"/>
              <w:rPr>
                <w:rFonts w:ascii="Arial" w:hAnsi="Arial" w:cs="Arial"/>
                <w:sz w:val="22"/>
                <w:szCs w:val="22"/>
              </w:rPr>
            </w:pPr>
            <w:bookmarkStart w:id="0" w:name="_Hlk135481629"/>
            <w:r w:rsidRPr="003F6283">
              <w:rPr>
                <w:rFonts w:ascii="Arial" w:hAnsi="Arial" w:cs="Arial"/>
                <w:sz w:val="22"/>
                <w:szCs w:val="22"/>
              </w:rPr>
              <w:t>Procedure</w:t>
            </w:r>
            <w:r w:rsidR="00CB55F8" w:rsidRPr="003F6283">
              <w:rPr>
                <w:rFonts w:ascii="Arial" w:hAnsi="Arial" w:cs="Arial"/>
                <w:sz w:val="22"/>
                <w:szCs w:val="22"/>
              </w:rPr>
              <w:t>:</w:t>
            </w:r>
            <w:r w:rsidR="003F2B5E" w:rsidRPr="003F6283">
              <w:rPr>
                <w:rFonts w:ascii="Arial" w:hAnsi="Arial" w:cs="Arial"/>
                <w:sz w:val="22"/>
                <w:szCs w:val="22"/>
              </w:rPr>
              <w:t xml:space="preserve"> </w:t>
            </w:r>
          </w:p>
          <w:p w14:paraId="56FDC284" w14:textId="47A51112" w:rsidR="00CB55F8" w:rsidRPr="003F6283" w:rsidRDefault="003F2B5E" w:rsidP="007B7D79">
            <w:pPr>
              <w:spacing w:line="276" w:lineRule="auto"/>
              <w:rPr>
                <w:rFonts w:ascii="Arial" w:hAnsi="Arial" w:cs="Arial"/>
                <w:sz w:val="22"/>
                <w:szCs w:val="22"/>
              </w:rPr>
            </w:pPr>
            <w:r w:rsidRPr="003F6283">
              <w:rPr>
                <w:rFonts w:ascii="Arial" w:hAnsi="Arial" w:cs="Arial"/>
                <w:b/>
                <w:sz w:val="22"/>
                <w:szCs w:val="22"/>
              </w:rPr>
              <w:t>QP-</w:t>
            </w:r>
            <w:r w:rsidR="00077263" w:rsidRPr="003F6283">
              <w:rPr>
                <w:rFonts w:ascii="Arial" w:hAnsi="Arial" w:cs="Arial"/>
                <w:b/>
                <w:sz w:val="22"/>
                <w:szCs w:val="22"/>
              </w:rPr>
              <w:t>124</w:t>
            </w:r>
          </w:p>
        </w:tc>
        <w:tc>
          <w:tcPr>
            <w:tcW w:w="2594" w:type="dxa"/>
            <w:tcBorders>
              <w:top w:val="single" w:sz="4" w:space="0" w:color="auto"/>
              <w:left w:val="single" w:sz="4" w:space="0" w:color="auto"/>
              <w:bottom w:val="single" w:sz="4" w:space="0" w:color="auto"/>
              <w:right w:val="single" w:sz="4" w:space="0" w:color="auto"/>
            </w:tcBorders>
          </w:tcPr>
          <w:p w14:paraId="353A2031" w14:textId="7B32ADA9" w:rsidR="00CB55F8" w:rsidRPr="003F6283" w:rsidRDefault="00CB55F8" w:rsidP="007B7D79">
            <w:pPr>
              <w:spacing w:line="276" w:lineRule="auto"/>
              <w:rPr>
                <w:rFonts w:ascii="Arial" w:hAnsi="Arial" w:cs="Arial"/>
                <w:b/>
                <w:sz w:val="22"/>
                <w:szCs w:val="22"/>
              </w:rPr>
            </w:pPr>
            <w:r w:rsidRPr="003F6283">
              <w:rPr>
                <w:rFonts w:ascii="Arial" w:hAnsi="Arial" w:cs="Arial"/>
                <w:sz w:val="22"/>
                <w:szCs w:val="22"/>
              </w:rPr>
              <w:t xml:space="preserve">Pages: </w:t>
            </w:r>
            <w:r w:rsidR="003F2B5E" w:rsidRPr="003F6283">
              <w:rPr>
                <w:rFonts w:ascii="Arial" w:hAnsi="Arial" w:cs="Arial"/>
                <w:b/>
                <w:sz w:val="22"/>
                <w:szCs w:val="22"/>
              </w:rPr>
              <w:t xml:space="preserve"> </w:t>
            </w:r>
            <w:r w:rsidR="009471E8">
              <w:rPr>
                <w:rFonts w:ascii="Arial" w:hAnsi="Arial" w:cs="Arial"/>
                <w:b/>
                <w:sz w:val="22"/>
                <w:szCs w:val="22"/>
              </w:rPr>
              <w:t>4</w:t>
            </w:r>
          </w:p>
        </w:tc>
      </w:tr>
      <w:tr w:rsidR="00CB55F8" w:rsidRPr="003F6283" w14:paraId="19FC59E9" w14:textId="77777777" w:rsidTr="00DE2D8D">
        <w:trPr>
          <w:trHeight w:val="650"/>
        </w:trPr>
        <w:tc>
          <w:tcPr>
            <w:tcW w:w="2308" w:type="dxa"/>
            <w:tcBorders>
              <w:top w:val="single" w:sz="4" w:space="0" w:color="auto"/>
              <w:left w:val="single" w:sz="4" w:space="0" w:color="auto"/>
              <w:bottom w:val="single" w:sz="4" w:space="0" w:color="auto"/>
              <w:right w:val="single" w:sz="4" w:space="0" w:color="auto"/>
            </w:tcBorders>
          </w:tcPr>
          <w:p w14:paraId="00B483EA" w14:textId="7B0DD470" w:rsidR="00CB55F8" w:rsidRPr="003F6283" w:rsidRDefault="00CB55F8" w:rsidP="007B7D79">
            <w:pPr>
              <w:spacing w:line="276" w:lineRule="auto"/>
              <w:rPr>
                <w:rFonts w:ascii="Arial" w:hAnsi="Arial" w:cs="Arial"/>
                <w:b/>
                <w:sz w:val="22"/>
                <w:szCs w:val="22"/>
              </w:rPr>
            </w:pPr>
            <w:r w:rsidRPr="003F6283">
              <w:rPr>
                <w:rFonts w:ascii="Arial" w:hAnsi="Arial" w:cs="Arial"/>
                <w:sz w:val="22"/>
                <w:szCs w:val="22"/>
              </w:rPr>
              <w:t>Printed:</w:t>
            </w:r>
            <w:r w:rsidR="00077263" w:rsidRPr="003F6283">
              <w:rPr>
                <w:rFonts w:ascii="Arial" w:hAnsi="Arial" w:cs="Arial"/>
                <w:sz w:val="22"/>
                <w:szCs w:val="22"/>
              </w:rPr>
              <w:t xml:space="preserve"> </w:t>
            </w:r>
          </w:p>
          <w:p w14:paraId="283564A0" w14:textId="743C6C78" w:rsidR="00CB55F8" w:rsidRPr="003F6283" w:rsidRDefault="00DE2D8D" w:rsidP="007B7D79">
            <w:pPr>
              <w:spacing w:line="276" w:lineRule="auto"/>
              <w:rPr>
                <w:rFonts w:ascii="Arial" w:hAnsi="Arial" w:cs="Arial"/>
                <w:b/>
                <w:sz w:val="22"/>
                <w:szCs w:val="22"/>
              </w:rPr>
            </w:pPr>
            <w:r>
              <w:rPr>
                <w:rFonts w:ascii="Arial" w:hAnsi="Arial" w:cs="Arial"/>
                <w:b/>
                <w:sz w:val="22"/>
                <w:szCs w:val="22"/>
              </w:rPr>
              <w:fldChar w:fldCharType="begin"/>
            </w:r>
            <w:r>
              <w:rPr>
                <w:rFonts w:ascii="Arial" w:hAnsi="Arial" w:cs="Arial"/>
                <w:b/>
                <w:sz w:val="22"/>
                <w:szCs w:val="22"/>
              </w:rPr>
              <w:instrText xml:space="preserve"> DATE \@ "M/d/yyyy" </w:instrText>
            </w:r>
            <w:r>
              <w:rPr>
                <w:rFonts w:ascii="Arial" w:hAnsi="Arial" w:cs="Arial"/>
                <w:b/>
                <w:sz w:val="22"/>
                <w:szCs w:val="22"/>
              </w:rPr>
              <w:fldChar w:fldCharType="separate"/>
            </w:r>
            <w:ins w:id="1" w:author="Heather Burnette" w:date="2024-08-22T13:03:00Z" w16du:dateUtc="2024-08-22T18:03:00Z">
              <w:r w:rsidR="005B577E">
                <w:rPr>
                  <w:rFonts w:ascii="Arial" w:hAnsi="Arial" w:cs="Arial"/>
                  <w:b/>
                  <w:noProof/>
                  <w:sz w:val="22"/>
                  <w:szCs w:val="22"/>
                </w:rPr>
                <w:t>8/22/2024</w:t>
              </w:r>
            </w:ins>
            <w:del w:id="2" w:author="Heather Burnette" w:date="2024-08-22T13:03:00Z" w16du:dateUtc="2024-08-22T18:03:00Z">
              <w:r w:rsidR="00E01837" w:rsidDel="005B577E">
                <w:rPr>
                  <w:rFonts w:ascii="Arial" w:hAnsi="Arial" w:cs="Arial"/>
                  <w:b/>
                  <w:noProof/>
                  <w:sz w:val="22"/>
                  <w:szCs w:val="22"/>
                </w:rPr>
                <w:delText>12/5/2023</w:delText>
              </w:r>
            </w:del>
            <w:r>
              <w:rPr>
                <w:rFonts w:ascii="Arial" w:hAnsi="Arial" w:cs="Arial"/>
                <w:b/>
                <w:sz w:val="22"/>
                <w:szCs w:val="22"/>
              </w:rPr>
              <w:fldChar w:fldCharType="end"/>
            </w:r>
          </w:p>
        </w:tc>
        <w:tc>
          <w:tcPr>
            <w:tcW w:w="2594" w:type="dxa"/>
            <w:tcBorders>
              <w:top w:val="single" w:sz="4" w:space="0" w:color="auto"/>
              <w:left w:val="single" w:sz="4" w:space="0" w:color="auto"/>
              <w:bottom w:val="single" w:sz="4" w:space="0" w:color="auto"/>
              <w:right w:val="single" w:sz="4" w:space="0" w:color="auto"/>
            </w:tcBorders>
            <w:hideMark/>
          </w:tcPr>
          <w:p w14:paraId="236225F2" w14:textId="69698603" w:rsidR="00CB55F8" w:rsidRPr="003F6283" w:rsidRDefault="00CB55F8" w:rsidP="007B7D79">
            <w:pPr>
              <w:spacing w:line="276" w:lineRule="auto"/>
              <w:rPr>
                <w:rFonts w:ascii="Arial" w:hAnsi="Arial" w:cs="Arial"/>
                <w:b/>
                <w:bCs/>
                <w:sz w:val="22"/>
                <w:szCs w:val="22"/>
              </w:rPr>
            </w:pPr>
            <w:r w:rsidRPr="003F6283">
              <w:rPr>
                <w:rFonts w:ascii="Arial" w:hAnsi="Arial" w:cs="Arial"/>
                <w:sz w:val="22"/>
                <w:szCs w:val="22"/>
              </w:rPr>
              <w:t>Released:</w:t>
            </w:r>
            <w:r w:rsidR="00701344" w:rsidRPr="003F6283">
              <w:rPr>
                <w:rFonts w:ascii="Arial" w:hAnsi="Arial" w:cs="Arial"/>
                <w:sz w:val="22"/>
                <w:szCs w:val="22"/>
              </w:rPr>
              <w:t xml:space="preserve"> </w:t>
            </w:r>
            <w:r w:rsidR="00DE2D8D">
              <w:rPr>
                <w:rFonts w:ascii="Arial" w:hAnsi="Arial" w:cs="Arial"/>
                <w:b/>
                <w:sz w:val="22"/>
                <w:szCs w:val="22"/>
              </w:rPr>
              <w:t>12/05</w:t>
            </w:r>
            <w:r w:rsidR="007B7D79" w:rsidRPr="003F6283">
              <w:rPr>
                <w:rFonts w:ascii="Arial" w:hAnsi="Arial" w:cs="Arial"/>
                <w:b/>
                <w:sz w:val="22"/>
                <w:szCs w:val="22"/>
              </w:rPr>
              <w:t>/2023</w:t>
            </w:r>
          </w:p>
          <w:p w14:paraId="07566F66" w14:textId="1DC33BF2" w:rsidR="00CB55F8" w:rsidRPr="003F6283" w:rsidRDefault="00CB55F8" w:rsidP="007B7D79">
            <w:pPr>
              <w:spacing w:line="276" w:lineRule="auto"/>
              <w:rPr>
                <w:rFonts w:ascii="Arial" w:hAnsi="Arial" w:cs="Arial"/>
                <w:sz w:val="22"/>
                <w:szCs w:val="22"/>
              </w:rPr>
            </w:pPr>
            <w:r w:rsidRPr="003F6283">
              <w:rPr>
                <w:rFonts w:ascii="Arial" w:hAnsi="Arial" w:cs="Arial"/>
                <w:sz w:val="22"/>
                <w:szCs w:val="22"/>
              </w:rPr>
              <w:t xml:space="preserve">Rev. Num: </w:t>
            </w:r>
            <w:r w:rsidR="007B7D79" w:rsidRPr="003F6283">
              <w:rPr>
                <w:rFonts w:ascii="Arial" w:hAnsi="Arial" w:cs="Arial"/>
                <w:b/>
                <w:sz w:val="22"/>
                <w:szCs w:val="22"/>
              </w:rPr>
              <w:t>6</w:t>
            </w:r>
          </w:p>
        </w:tc>
      </w:tr>
      <w:tr w:rsidR="00CB55F8" w:rsidRPr="003F6283" w14:paraId="6C1E6D57" w14:textId="77777777" w:rsidTr="00DE2D8D">
        <w:trPr>
          <w:trHeight w:val="560"/>
        </w:trPr>
        <w:tc>
          <w:tcPr>
            <w:tcW w:w="4902" w:type="dxa"/>
            <w:gridSpan w:val="2"/>
            <w:tcBorders>
              <w:top w:val="single" w:sz="4" w:space="0" w:color="auto"/>
              <w:left w:val="single" w:sz="4" w:space="0" w:color="auto"/>
              <w:bottom w:val="single" w:sz="4" w:space="0" w:color="auto"/>
              <w:right w:val="single" w:sz="4" w:space="0" w:color="auto"/>
            </w:tcBorders>
          </w:tcPr>
          <w:p w14:paraId="0112042C" w14:textId="4F729A35" w:rsidR="00CB55F8" w:rsidRPr="003F6283" w:rsidRDefault="00CB55F8" w:rsidP="007B7D79">
            <w:pPr>
              <w:spacing w:line="276" w:lineRule="auto"/>
              <w:rPr>
                <w:rFonts w:ascii="Arial" w:hAnsi="Arial" w:cs="Arial"/>
                <w:b/>
                <w:bCs/>
                <w:sz w:val="22"/>
                <w:szCs w:val="22"/>
              </w:rPr>
            </w:pPr>
            <w:r w:rsidRPr="003F6283">
              <w:rPr>
                <w:rFonts w:ascii="Arial" w:hAnsi="Arial" w:cs="Arial"/>
                <w:sz w:val="22"/>
                <w:szCs w:val="22"/>
              </w:rPr>
              <w:t xml:space="preserve">Authorized By: </w:t>
            </w:r>
          </w:p>
          <w:p w14:paraId="2B36B083" w14:textId="752C3707" w:rsidR="00CB55F8" w:rsidRPr="003F6283" w:rsidRDefault="00447A4E" w:rsidP="007B7D79">
            <w:pPr>
              <w:spacing w:line="276" w:lineRule="auto"/>
              <w:rPr>
                <w:rFonts w:ascii="Arial" w:hAnsi="Arial" w:cs="Arial"/>
                <w:sz w:val="22"/>
                <w:szCs w:val="22"/>
              </w:rPr>
            </w:pPr>
            <w:r w:rsidRPr="003F6283">
              <w:rPr>
                <w:rFonts w:ascii="Arial" w:hAnsi="Arial" w:cs="Arial"/>
                <w:b/>
                <w:sz w:val="22"/>
                <w:szCs w:val="22"/>
              </w:rPr>
              <w:t>Quality Assurance Manager</w:t>
            </w:r>
          </w:p>
        </w:tc>
      </w:tr>
      <w:bookmarkEnd w:id="0"/>
    </w:tbl>
    <w:p w14:paraId="01CC4ED9" w14:textId="000F189C" w:rsidR="007C43A2" w:rsidRPr="00DE2D8D" w:rsidRDefault="007C43A2" w:rsidP="007C43A2">
      <w:pPr>
        <w:framePr w:wrap="none" w:vAnchor="page" w:hAnchor="page" w:x="1724" w:y="687"/>
        <w:rPr>
          <w:rFonts w:ascii="Arial" w:hAnsi="Arial" w:cs="Arial"/>
          <w:sz w:val="2"/>
          <w:szCs w:val="2"/>
        </w:rPr>
      </w:pPr>
    </w:p>
    <w:p w14:paraId="76368D3F" w14:textId="45682EBD" w:rsidR="004B32DE" w:rsidRPr="00DE2D8D" w:rsidRDefault="007B7D79">
      <w:pPr>
        <w:rPr>
          <w:rFonts w:ascii="Arial" w:hAnsi="Arial" w:cs="Arial"/>
        </w:rPr>
      </w:pPr>
      <w:r w:rsidRPr="00DE2D8D">
        <w:rPr>
          <w:rFonts w:ascii="Arial" w:hAnsi="Arial" w:cs="Arial"/>
          <w:noProof/>
          <w:lang w:bidi="ar-SA"/>
        </w:rPr>
        <w:drawing>
          <wp:anchor distT="0" distB="0" distL="114300" distR="114300" simplePos="0" relativeHeight="251659264" behindDoc="0" locked="0" layoutInCell="1" allowOverlap="1" wp14:anchorId="48D5D10A" wp14:editId="12683155">
            <wp:simplePos x="0" y="0"/>
            <wp:positionH relativeFrom="column">
              <wp:posOffset>-9525</wp:posOffset>
            </wp:positionH>
            <wp:positionV relativeFrom="page">
              <wp:posOffset>746125</wp:posOffset>
            </wp:positionV>
            <wp:extent cx="1874520" cy="1847088"/>
            <wp:effectExtent l="0" t="0" r="0" b="0"/>
            <wp:wrapSquare wrapText="bothSides"/>
            <wp:docPr id="1523632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632195" name="Picture 152363219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4520" cy="1847088"/>
                    </a:xfrm>
                    <a:prstGeom prst="rect">
                      <a:avLst/>
                    </a:prstGeom>
                  </pic:spPr>
                </pic:pic>
              </a:graphicData>
            </a:graphic>
            <wp14:sizeRelH relativeFrom="margin">
              <wp14:pctWidth>0</wp14:pctWidth>
            </wp14:sizeRelH>
            <wp14:sizeRelV relativeFrom="margin">
              <wp14:pctHeight>0</wp14:pctHeight>
            </wp14:sizeRelV>
          </wp:anchor>
        </w:drawing>
      </w:r>
      <w:r w:rsidR="004B32DE" w:rsidRPr="00DE2D8D">
        <w:rPr>
          <w:rFonts w:ascii="Arial" w:hAnsi="Arial" w:cs="Arial"/>
        </w:rPr>
        <w:tab/>
      </w:r>
      <w:r w:rsidR="004B32DE" w:rsidRPr="00DE2D8D">
        <w:rPr>
          <w:rFonts w:ascii="Arial" w:hAnsi="Arial" w:cs="Arial"/>
        </w:rPr>
        <w:tab/>
      </w:r>
      <w:r w:rsidR="004B32DE" w:rsidRPr="00DE2D8D">
        <w:rPr>
          <w:rFonts w:ascii="Arial" w:hAnsi="Arial" w:cs="Arial"/>
        </w:rPr>
        <w:tab/>
      </w:r>
      <w:r w:rsidR="004B32DE" w:rsidRPr="00DE2D8D">
        <w:rPr>
          <w:rFonts w:ascii="Arial" w:hAnsi="Arial" w:cs="Arial"/>
        </w:rPr>
        <w:tab/>
      </w:r>
      <w:r w:rsidR="004B32DE" w:rsidRPr="00DE2D8D">
        <w:rPr>
          <w:rFonts w:ascii="Arial" w:hAnsi="Arial" w:cs="Arial"/>
        </w:rPr>
        <w:tab/>
      </w:r>
      <w:r w:rsidR="004B32DE" w:rsidRPr="00DE2D8D">
        <w:rPr>
          <w:rFonts w:ascii="Arial" w:hAnsi="Arial" w:cs="Arial"/>
        </w:rPr>
        <w:tab/>
      </w:r>
      <w:r w:rsidR="004B32DE" w:rsidRPr="00DE2D8D">
        <w:rPr>
          <w:rFonts w:ascii="Arial" w:hAnsi="Arial" w:cs="Arial"/>
        </w:rPr>
        <w:tab/>
      </w:r>
    </w:p>
    <w:p w14:paraId="25D59FAD" w14:textId="77777777" w:rsidR="007C43A2" w:rsidRPr="00DE2D8D" w:rsidRDefault="007C43A2">
      <w:pPr>
        <w:rPr>
          <w:rFonts w:ascii="Arial" w:hAnsi="Arial" w:cs="Arial"/>
        </w:rPr>
      </w:pPr>
      <w:r w:rsidRPr="00DE2D8D">
        <w:rPr>
          <w:rFonts w:ascii="Arial" w:hAnsi="Arial" w:cs="Arial"/>
        </w:rPr>
        <w:tab/>
      </w:r>
      <w:r w:rsidRPr="00DE2D8D">
        <w:rPr>
          <w:rFonts w:ascii="Arial" w:hAnsi="Arial" w:cs="Arial"/>
        </w:rPr>
        <w:tab/>
      </w:r>
      <w:r w:rsidRPr="00DE2D8D">
        <w:rPr>
          <w:rFonts w:ascii="Arial" w:hAnsi="Arial" w:cs="Arial"/>
        </w:rPr>
        <w:tab/>
      </w:r>
      <w:r w:rsidRPr="00DE2D8D">
        <w:rPr>
          <w:rFonts w:ascii="Arial" w:hAnsi="Arial" w:cs="Arial"/>
        </w:rPr>
        <w:tab/>
      </w:r>
      <w:r w:rsidRPr="00DE2D8D">
        <w:rPr>
          <w:rFonts w:ascii="Arial" w:hAnsi="Arial" w:cs="Arial"/>
        </w:rPr>
        <w:tab/>
      </w:r>
      <w:r w:rsidRPr="00DE2D8D">
        <w:rPr>
          <w:rFonts w:ascii="Arial" w:hAnsi="Arial" w:cs="Arial"/>
        </w:rPr>
        <w:tab/>
      </w:r>
      <w:r w:rsidRPr="00DE2D8D">
        <w:rPr>
          <w:rFonts w:ascii="Arial" w:hAnsi="Arial" w:cs="Arial"/>
        </w:rPr>
        <w:tab/>
      </w:r>
    </w:p>
    <w:p w14:paraId="0F5B7802" w14:textId="77777777" w:rsidR="004D7B0C" w:rsidRPr="00DE2D8D" w:rsidRDefault="004D7B0C">
      <w:pPr>
        <w:rPr>
          <w:rFonts w:ascii="Arial" w:hAnsi="Arial" w:cs="Arial"/>
        </w:rPr>
      </w:pPr>
    </w:p>
    <w:p w14:paraId="702EFC4D" w14:textId="77777777" w:rsidR="007C3577" w:rsidRPr="003F6283" w:rsidRDefault="007C3577">
      <w:pPr>
        <w:rPr>
          <w:rFonts w:ascii="Arial" w:hAnsi="Arial" w:cs="Arial"/>
          <w:b/>
          <w:sz w:val="32"/>
          <w:szCs w:val="32"/>
        </w:rPr>
      </w:pPr>
    </w:p>
    <w:p w14:paraId="784F50E5" w14:textId="77777777" w:rsidR="007B7D79" w:rsidRPr="003F6283" w:rsidRDefault="007B7D79" w:rsidP="00077263">
      <w:pPr>
        <w:rPr>
          <w:rFonts w:ascii="Arial" w:hAnsi="Arial" w:cs="Arial"/>
          <w:b/>
          <w:sz w:val="32"/>
          <w:szCs w:val="32"/>
        </w:rPr>
      </w:pPr>
    </w:p>
    <w:p w14:paraId="27B2CD25" w14:textId="11AB6BB2" w:rsidR="00077263" w:rsidRPr="003F6283" w:rsidRDefault="00077263" w:rsidP="00077263">
      <w:pPr>
        <w:rPr>
          <w:rFonts w:ascii="Arial" w:hAnsi="Arial" w:cs="Arial"/>
          <w:b/>
          <w:sz w:val="32"/>
          <w:szCs w:val="32"/>
        </w:rPr>
      </w:pPr>
      <w:r w:rsidRPr="003F6283">
        <w:rPr>
          <w:rFonts w:ascii="Arial" w:hAnsi="Arial" w:cs="Arial"/>
          <w:b/>
          <w:sz w:val="32"/>
          <w:szCs w:val="32"/>
        </w:rPr>
        <w:t>MEASUREMENT SYSTEMS DEVELOPMENT AND QUALIFICATION</w:t>
      </w:r>
    </w:p>
    <w:p w14:paraId="1174C9E7" w14:textId="77777777" w:rsidR="00077263" w:rsidRPr="00DE2D8D" w:rsidRDefault="00077263" w:rsidP="00077263">
      <w:pPr>
        <w:rPr>
          <w:rFonts w:ascii="Arial" w:hAnsi="Arial" w:cs="Arial"/>
        </w:rPr>
      </w:pPr>
    </w:p>
    <w:p w14:paraId="48726501" w14:textId="0947316C" w:rsidR="00077263" w:rsidRPr="003F6283" w:rsidRDefault="00077263" w:rsidP="00DE2D8D">
      <w:pPr>
        <w:numPr>
          <w:ilvl w:val="0"/>
          <w:numId w:val="1"/>
        </w:numPr>
        <w:spacing w:line="312" w:lineRule="exact"/>
        <w:outlineLvl w:val="1"/>
        <w:rPr>
          <w:rFonts w:ascii="Arial" w:eastAsia="Arial" w:hAnsi="Arial" w:cs="Arial"/>
          <w:b/>
          <w:bCs/>
          <w:color w:val="auto"/>
          <w:sz w:val="28"/>
          <w:szCs w:val="28"/>
          <w:lang w:bidi="ar-SA"/>
        </w:rPr>
      </w:pPr>
      <w:bookmarkStart w:id="3" w:name="bookmark1"/>
      <w:r w:rsidRPr="003F6283">
        <w:rPr>
          <w:rFonts w:ascii="Arial" w:eastAsia="Arial" w:hAnsi="Arial" w:cs="Arial"/>
          <w:b/>
          <w:bCs/>
          <w:sz w:val="28"/>
          <w:szCs w:val="28"/>
        </w:rPr>
        <w:t>Purpose and Scope</w:t>
      </w:r>
      <w:bookmarkEnd w:id="3"/>
    </w:p>
    <w:p w14:paraId="6799B925" w14:textId="77777777" w:rsidR="00077263" w:rsidRPr="003F6283" w:rsidRDefault="00077263" w:rsidP="00077263">
      <w:pPr>
        <w:spacing w:line="221" w:lineRule="exact"/>
        <w:ind w:left="720"/>
        <w:rPr>
          <w:rFonts w:ascii="Arial" w:eastAsia="Arial" w:hAnsi="Arial" w:cs="Arial"/>
          <w:sz w:val="22"/>
          <w:szCs w:val="22"/>
        </w:rPr>
      </w:pPr>
    </w:p>
    <w:p w14:paraId="0F609BDB" w14:textId="77777777" w:rsidR="00077263" w:rsidRPr="003F6283" w:rsidRDefault="00077263" w:rsidP="00077263">
      <w:pPr>
        <w:spacing w:line="221" w:lineRule="exact"/>
        <w:ind w:left="720"/>
        <w:rPr>
          <w:rFonts w:ascii="Arial" w:eastAsia="Arial" w:hAnsi="Arial" w:cs="Arial"/>
          <w:b/>
          <w:sz w:val="22"/>
          <w:szCs w:val="22"/>
        </w:rPr>
      </w:pPr>
      <w:r w:rsidRPr="003F6283">
        <w:rPr>
          <w:rFonts w:ascii="Arial" w:eastAsia="Arial" w:hAnsi="Arial" w:cs="Arial"/>
          <w:b/>
          <w:sz w:val="22"/>
          <w:szCs w:val="22"/>
        </w:rPr>
        <w:t>PURPOSE</w:t>
      </w:r>
    </w:p>
    <w:p w14:paraId="4A13871C" w14:textId="77777777" w:rsidR="00077263" w:rsidRPr="003F6283" w:rsidRDefault="00077263" w:rsidP="00077263">
      <w:pPr>
        <w:spacing w:line="221" w:lineRule="exact"/>
        <w:ind w:left="720"/>
        <w:rPr>
          <w:rFonts w:ascii="Arial" w:eastAsia="Arial" w:hAnsi="Arial" w:cs="Arial"/>
          <w:sz w:val="22"/>
          <w:szCs w:val="22"/>
        </w:rPr>
      </w:pPr>
      <w:r w:rsidRPr="003F6283">
        <w:rPr>
          <w:rFonts w:ascii="Arial" w:eastAsia="Arial" w:hAnsi="Arial" w:cs="Arial"/>
          <w:sz w:val="22"/>
          <w:szCs w:val="22"/>
        </w:rPr>
        <w:t xml:space="preserve">To specify the methods and performance targets used to establish the inspection capability of measurement devices. The target gage repeatability and reproducibility </w:t>
      </w:r>
    </w:p>
    <w:p w14:paraId="6A331343" w14:textId="77777777" w:rsidR="00077263" w:rsidRPr="003F6283" w:rsidRDefault="00077263" w:rsidP="00077263">
      <w:pPr>
        <w:spacing w:line="221" w:lineRule="exact"/>
        <w:ind w:left="720"/>
        <w:rPr>
          <w:rFonts w:ascii="Arial" w:eastAsia="Arial" w:hAnsi="Arial" w:cs="Arial"/>
          <w:sz w:val="22"/>
          <w:szCs w:val="22"/>
        </w:rPr>
      </w:pPr>
      <w:r w:rsidRPr="003F6283">
        <w:rPr>
          <w:rFonts w:ascii="Arial" w:eastAsia="Arial" w:hAnsi="Arial" w:cs="Arial"/>
          <w:sz w:val="22"/>
          <w:szCs w:val="22"/>
        </w:rPr>
        <w:t xml:space="preserve">(R &amp; R) is 10 percent or less. </w:t>
      </w:r>
    </w:p>
    <w:p w14:paraId="4476E63A" w14:textId="77777777" w:rsidR="00077263" w:rsidRPr="003F6283" w:rsidRDefault="00077263" w:rsidP="00077263">
      <w:pPr>
        <w:spacing w:line="221" w:lineRule="exact"/>
        <w:ind w:left="720"/>
        <w:rPr>
          <w:rFonts w:ascii="Arial" w:eastAsia="Arial" w:hAnsi="Arial" w:cs="Arial"/>
          <w:sz w:val="22"/>
          <w:szCs w:val="22"/>
        </w:rPr>
      </w:pPr>
    </w:p>
    <w:p w14:paraId="206B26B3" w14:textId="77777777" w:rsidR="00077263" w:rsidRPr="003F6283" w:rsidRDefault="00077263" w:rsidP="00077263">
      <w:pPr>
        <w:spacing w:line="221" w:lineRule="exact"/>
        <w:ind w:left="720"/>
        <w:rPr>
          <w:rFonts w:ascii="Arial" w:eastAsia="Arial" w:hAnsi="Arial" w:cs="Arial"/>
          <w:b/>
          <w:sz w:val="22"/>
          <w:szCs w:val="22"/>
        </w:rPr>
      </w:pPr>
      <w:r w:rsidRPr="003F6283">
        <w:rPr>
          <w:rFonts w:ascii="Arial" w:eastAsia="Arial" w:hAnsi="Arial" w:cs="Arial"/>
          <w:b/>
          <w:sz w:val="22"/>
          <w:szCs w:val="22"/>
        </w:rPr>
        <w:t>SCOPE</w:t>
      </w:r>
    </w:p>
    <w:p w14:paraId="40C23CB3" w14:textId="77777777" w:rsidR="00077263" w:rsidRPr="003F6283" w:rsidRDefault="00077263" w:rsidP="00077263">
      <w:pPr>
        <w:spacing w:line="221" w:lineRule="exact"/>
        <w:ind w:left="720"/>
        <w:rPr>
          <w:rFonts w:ascii="Arial" w:eastAsia="Arial" w:hAnsi="Arial" w:cs="Arial"/>
          <w:color w:val="auto"/>
          <w:sz w:val="22"/>
          <w:szCs w:val="22"/>
          <w:lang w:bidi="ar-SA"/>
        </w:rPr>
      </w:pPr>
      <w:r w:rsidRPr="003F6283">
        <w:rPr>
          <w:rFonts w:ascii="Arial" w:eastAsia="Arial" w:hAnsi="Arial" w:cs="Arial"/>
          <w:sz w:val="22"/>
          <w:szCs w:val="22"/>
        </w:rPr>
        <w:t xml:space="preserve">This procedure governs all measurement devices used to control production processes and accept or reject parts. </w:t>
      </w:r>
    </w:p>
    <w:p w14:paraId="769F6575" w14:textId="77777777" w:rsidR="00077263" w:rsidRPr="00DE2D8D" w:rsidRDefault="00077263" w:rsidP="00077263">
      <w:pPr>
        <w:rPr>
          <w:rFonts w:ascii="Arial" w:hAnsi="Arial" w:cs="Arial"/>
          <w:sz w:val="22"/>
          <w:szCs w:val="22"/>
        </w:rPr>
      </w:pPr>
    </w:p>
    <w:p w14:paraId="5C042FD0" w14:textId="77777777" w:rsidR="00077263" w:rsidRPr="003F6283" w:rsidRDefault="00077263" w:rsidP="00DE2D8D">
      <w:pPr>
        <w:numPr>
          <w:ilvl w:val="0"/>
          <w:numId w:val="1"/>
        </w:numPr>
        <w:spacing w:line="312" w:lineRule="exact"/>
        <w:outlineLvl w:val="1"/>
        <w:rPr>
          <w:rFonts w:ascii="Arial" w:eastAsia="Arial" w:hAnsi="Arial" w:cs="Arial"/>
          <w:b/>
          <w:bCs/>
          <w:color w:val="auto"/>
          <w:sz w:val="28"/>
          <w:szCs w:val="28"/>
          <w:lang w:bidi="ar-SA"/>
        </w:rPr>
      </w:pPr>
      <w:bookmarkStart w:id="4" w:name="bookmark2"/>
      <w:r w:rsidRPr="003F6283">
        <w:rPr>
          <w:rFonts w:ascii="Arial" w:eastAsia="Arial" w:hAnsi="Arial" w:cs="Arial"/>
          <w:b/>
          <w:bCs/>
          <w:sz w:val="28"/>
          <w:szCs w:val="28"/>
        </w:rPr>
        <w:t>Definitions</w:t>
      </w:r>
      <w:bookmarkEnd w:id="4"/>
    </w:p>
    <w:p w14:paraId="27AB3793" w14:textId="77777777" w:rsidR="00077263" w:rsidRPr="00DE2D8D" w:rsidRDefault="00077263" w:rsidP="00077263">
      <w:pPr>
        <w:rPr>
          <w:rFonts w:ascii="Arial" w:hAnsi="Arial" w:cs="Arial"/>
        </w:rPr>
      </w:pPr>
    </w:p>
    <w:p w14:paraId="6E7FC34A" w14:textId="77777777" w:rsidR="00077263" w:rsidRPr="003F6283" w:rsidRDefault="00077263" w:rsidP="000772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rFonts w:ascii="Arial" w:hAnsi="Arial" w:cs="Arial"/>
          <w:sz w:val="22"/>
          <w:szCs w:val="22"/>
        </w:rPr>
      </w:pPr>
      <w:r w:rsidRPr="00DE2D8D">
        <w:rPr>
          <w:rFonts w:ascii="Arial" w:hAnsi="Arial" w:cs="Arial"/>
        </w:rPr>
        <w:tab/>
      </w:r>
      <w:r w:rsidRPr="003F6283">
        <w:rPr>
          <w:rFonts w:ascii="Arial" w:hAnsi="Arial" w:cs="Arial"/>
          <w:b/>
          <w:sz w:val="22"/>
          <w:szCs w:val="22"/>
        </w:rPr>
        <w:t>Control Plans</w:t>
      </w:r>
      <w:r w:rsidRPr="003F6283">
        <w:rPr>
          <w:rFonts w:ascii="Arial" w:hAnsi="Arial" w:cs="Arial"/>
          <w:sz w:val="22"/>
          <w:szCs w:val="22"/>
        </w:rPr>
        <w:t xml:space="preserve">: The written description of the systems for controlling parts and </w:t>
      </w:r>
      <w:r w:rsidRPr="003F6283">
        <w:rPr>
          <w:rFonts w:ascii="Arial" w:hAnsi="Arial" w:cs="Arial"/>
          <w:sz w:val="22"/>
          <w:szCs w:val="22"/>
        </w:rPr>
        <w:tab/>
        <w:t xml:space="preserve">processes that address important characteristics and engineering requirements. Each </w:t>
      </w:r>
      <w:r w:rsidRPr="003F6283">
        <w:rPr>
          <w:rFonts w:ascii="Arial" w:hAnsi="Arial" w:cs="Arial"/>
          <w:sz w:val="22"/>
          <w:szCs w:val="22"/>
        </w:rPr>
        <w:tab/>
      </w:r>
    </w:p>
    <w:p w14:paraId="3673D343" w14:textId="77777777" w:rsidR="00077263" w:rsidRPr="003F6283" w:rsidRDefault="00077263" w:rsidP="000772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rFonts w:ascii="Arial" w:hAnsi="Arial" w:cs="Arial"/>
          <w:sz w:val="22"/>
          <w:szCs w:val="22"/>
        </w:rPr>
      </w:pPr>
      <w:r w:rsidRPr="003F6283">
        <w:rPr>
          <w:rFonts w:ascii="Arial" w:hAnsi="Arial" w:cs="Arial"/>
          <w:sz w:val="22"/>
          <w:szCs w:val="22"/>
        </w:rPr>
        <w:tab/>
        <w:t xml:space="preserve">part must have a control plan that may also apply to a family of parts or parts produced </w:t>
      </w:r>
      <w:r w:rsidRPr="003F6283">
        <w:rPr>
          <w:rFonts w:ascii="Arial" w:hAnsi="Arial" w:cs="Arial"/>
          <w:sz w:val="22"/>
          <w:szCs w:val="22"/>
        </w:rPr>
        <w:tab/>
      </w:r>
    </w:p>
    <w:p w14:paraId="147C820A" w14:textId="77777777" w:rsidR="00077263" w:rsidRPr="003F6283" w:rsidRDefault="00077263" w:rsidP="000772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rFonts w:ascii="Arial" w:hAnsi="Arial" w:cs="Arial"/>
          <w:sz w:val="22"/>
          <w:szCs w:val="22"/>
        </w:rPr>
      </w:pPr>
      <w:r w:rsidRPr="003F6283">
        <w:rPr>
          <w:rFonts w:ascii="Arial" w:hAnsi="Arial" w:cs="Arial"/>
          <w:sz w:val="22"/>
          <w:szCs w:val="22"/>
        </w:rPr>
        <w:tab/>
        <w:t xml:space="preserve">with a common process. </w:t>
      </w:r>
    </w:p>
    <w:p w14:paraId="0795852A" w14:textId="77777777" w:rsidR="00077263" w:rsidRPr="003F6283" w:rsidRDefault="00077263" w:rsidP="000772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rFonts w:ascii="Arial" w:hAnsi="Arial" w:cs="Arial"/>
          <w:sz w:val="22"/>
          <w:szCs w:val="22"/>
        </w:rPr>
      </w:pPr>
    </w:p>
    <w:p w14:paraId="0E225355" w14:textId="77777777" w:rsidR="00077263" w:rsidRPr="003F6283" w:rsidRDefault="00077263" w:rsidP="000772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rFonts w:ascii="Arial" w:hAnsi="Arial" w:cs="Arial"/>
          <w:sz w:val="22"/>
          <w:szCs w:val="22"/>
        </w:rPr>
      </w:pPr>
      <w:r w:rsidRPr="003F6283">
        <w:rPr>
          <w:rFonts w:ascii="Arial" w:hAnsi="Arial" w:cs="Arial"/>
          <w:sz w:val="22"/>
          <w:szCs w:val="22"/>
        </w:rPr>
        <w:tab/>
      </w:r>
      <w:r w:rsidRPr="003F6283">
        <w:rPr>
          <w:rFonts w:ascii="Arial" w:hAnsi="Arial" w:cs="Arial"/>
          <w:b/>
          <w:sz w:val="22"/>
          <w:szCs w:val="22"/>
        </w:rPr>
        <w:t>Corrective Action</w:t>
      </w:r>
      <w:r w:rsidRPr="003F6283">
        <w:rPr>
          <w:rFonts w:ascii="Arial" w:hAnsi="Arial" w:cs="Arial"/>
          <w:sz w:val="22"/>
          <w:szCs w:val="22"/>
        </w:rPr>
        <w:t xml:space="preserve">: Action to correct a process or part quality issue. </w:t>
      </w:r>
    </w:p>
    <w:p w14:paraId="55E3AAC3" w14:textId="77777777" w:rsidR="00077263" w:rsidRPr="003F6283" w:rsidRDefault="00077263" w:rsidP="000772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rFonts w:ascii="Arial" w:hAnsi="Arial" w:cs="Arial"/>
          <w:sz w:val="22"/>
          <w:szCs w:val="22"/>
        </w:rPr>
      </w:pPr>
    </w:p>
    <w:p w14:paraId="1A1ACE3D" w14:textId="77777777" w:rsidR="00077263" w:rsidRPr="003F6283" w:rsidRDefault="00077263" w:rsidP="000772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rFonts w:ascii="Arial" w:hAnsi="Arial" w:cs="Arial"/>
          <w:sz w:val="22"/>
          <w:szCs w:val="22"/>
        </w:rPr>
      </w:pPr>
      <w:r w:rsidRPr="003F6283">
        <w:rPr>
          <w:rFonts w:ascii="Arial" w:hAnsi="Arial" w:cs="Arial"/>
          <w:sz w:val="22"/>
          <w:szCs w:val="22"/>
        </w:rPr>
        <w:tab/>
      </w:r>
      <w:r w:rsidRPr="003F6283">
        <w:rPr>
          <w:rFonts w:ascii="Arial" w:hAnsi="Arial" w:cs="Arial"/>
          <w:b/>
          <w:sz w:val="22"/>
          <w:szCs w:val="22"/>
        </w:rPr>
        <w:t xml:space="preserve">Gage Repeatability and Reproducibility (R &amp; R): </w:t>
      </w:r>
      <w:r w:rsidRPr="003F6283">
        <w:rPr>
          <w:rFonts w:ascii="Arial" w:hAnsi="Arial" w:cs="Arial"/>
          <w:sz w:val="22"/>
          <w:szCs w:val="22"/>
        </w:rPr>
        <w:t xml:space="preserve">When the same operator measures </w:t>
      </w:r>
      <w:r w:rsidRPr="003F6283">
        <w:rPr>
          <w:rFonts w:ascii="Arial" w:hAnsi="Arial" w:cs="Arial"/>
          <w:sz w:val="22"/>
          <w:szCs w:val="22"/>
        </w:rPr>
        <w:tab/>
        <w:t xml:space="preserve">the </w:t>
      </w:r>
      <w:r w:rsidRPr="003F6283">
        <w:rPr>
          <w:rFonts w:ascii="Arial" w:hAnsi="Arial" w:cs="Arial"/>
          <w:sz w:val="22"/>
          <w:szCs w:val="22"/>
        </w:rPr>
        <w:tab/>
      </w:r>
    </w:p>
    <w:p w14:paraId="1166B402" w14:textId="77777777" w:rsidR="00077263" w:rsidRPr="003F6283" w:rsidRDefault="00077263" w:rsidP="000772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rFonts w:ascii="Arial" w:hAnsi="Arial" w:cs="Arial"/>
          <w:sz w:val="22"/>
          <w:szCs w:val="22"/>
        </w:rPr>
      </w:pPr>
      <w:r w:rsidRPr="003F6283">
        <w:rPr>
          <w:rFonts w:ascii="Arial" w:hAnsi="Arial" w:cs="Arial"/>
          <w:sz w:val="22"/>
          <w:szCs w:val="22"/>
        </w:rPr>
        <w:tab/>
        <w:t xml:space="preserve">same part more than once (repeatability) and the variation when different operators </w:t>
      </w:r>
      <w:r w:rsidRPr="003F6283">
        <w:rPr>
          <w:rFonts w:ascii="Arial" w:hAnsi="Arial" w:cs="Arial"/>
          <w:sz w:val="22"/>
          <w:szCs w:val="22"/>
        </w:rPr>
        <w:tab/>
      </w:r>
    </w:p>
    <w:p w14:paraId="2C146CE5" w14:textId="77777777" w:rsidR="00077263" w:rsidRPr="003F6283" w:rsidRDefault="00077263" w:rsidP="000772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rFonts w:ascii="Arial" w:hAnsi="Arial" w:cs="Arial"/>
          <w:sz w:val="22"/>
          <w:szCs w:val="22"/>
        </w:rPr>
      </w:pPr>
      <w:r w:rsidRPr="003F6283">
        <w:rPr>
          <w:rFonts w:ascii="Arial" w:hAnsi="Arial" w:cs="Arial"/>
          <w:sz w:val="22"/>
          <w:szCs w:val="22"/>
        </w:rPr>
        <w:tab/>
        <w:t xml:space="preserve">measure the same part with the same measurement device (reproducibility). </w:t>
      </w:r>
    </w:p>
    <w:p w14:paraId="26A26190" w14:textId="77777777" w:rsidR="00077263" w:rsidRPr="003F6283" w:rsidRDefault="00077263" w:rsidP="000772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rFonts w:ascii="Arial" w:hAnsi="Arial" w:cs="Arial"/>
          <w:sz w:val="22"/>
          <w:szCs w:val="22"/>
        </w:rPr>
      </w:pPr>
    </w:p>
    <w:p w14:paraId="3E859905" w14:textId="77777777" w:rsidR="00077263" w:rsidRPr="003F6283" w:rsidRDefault="00077263" w:rsidP="00077263">
      <w:pPr>
        <w:rPr>
          <w:rFonts w:ascii="Arial" w:hAnsi="Arial" w:cs="Arial"/>
          <w:sz w:val="22"/>
          <w:szCs w:val="22"/>
        </w:rPr>
      </w:pPr>
      <w:r w:rsidRPr="003F6283">
        <w:rPr>
          <w:rFonts w:ascii="Arial" w:hAnsi="Arial" w:cs="Arial"/>
          <w:sz w:val="22"/>
          <w:szCs w:val="22"/>
        </w:rPr>
        <w:tab/>
      </w:r>
      <w:r w:rsidRPr="003F6283">
        <w:rPr>
          <w:rFonts w:ascii="Arial" w:hAnsi="Arial" w:cs="Arial"/>
          <w:b/>
          <w:sz w:val="22"/>
          <w:szCs w:val="22"/>
        </w:rPr>
        <w:t>MSA</w:t>
      </w:r>
      <w:r w:rsidRPr="003F6283">
        <w:rPr>
          <w:rFonts w:ascii="Arial" w:hAnsi="Arial" w:cs="Arial"/>
          <w:sz w:val="22"/>
          <w:szCs w:val="22"/>
        </w:rPr>
        <w:t xml:space="preserve">: Measurement Systems Analysis </w:t>
      </w:r>
    </w:p>
    <w:p w14:paraId="264C2823" w14:textId="77777777" w:rsidR="00077263" w:rsidRPr="003F6283" w:rsidRDefault="00077263" w:rsidP="00077263">
      <w:pPr>
        <w:rPr>
          <w:rFonts w:ascii="Arial" w:hAnsi="Arial" w:cs="Arial"/>
          <w:sz w:val="22"/>
          <w:szCs w:val="22"/>
        </w:rPr>
      </w:pPr>
    </w:p>
    <w:p w14:paraId="52AC9FF4" w14:textId="77777777" w:rsidR="00077263" w:rsidRPr="003F6283" w:rsidRDefault="00077263" w:rsidP="00077263">
      <w:pPr>
        <w:rPr>
          <w:rFonts w:ascii="Arial" w:hAnsi="Arial" w:cs="Arial"/>
          <w:sz w:val="22"/>
          <w:szCs w:val="22"/>
        </w:rPr>
      </w:pPr>
      <w:r w:rsidRPr="003F6283">
        <w:rPr>
          <w:rFonts w:ascii="Arial" w:hAnsi="Arial" w:cs="Arial"/>
          <w:sz w:val="22"/>
          <w:szCs w:val="22"/>
        </w:rPr>
        <w:tab/>
      </w:r>
      <w:r w:rsidRPr="003F6283">
        <w:rPr>
          <w:rFonts w:ascii="Arial" w:hAnsi="Arial" w:cs="Arial"/>
          <w:b/>
          <w:sz w:val="22"/>
          <w:szCs w:val="22"/>
        </w:rPr>
        <w:t>AIAG</w:t>
      </w:r>
      <w:r w:rsidRPr="003F6283">
        <w:rPr>
          <w:rFonts w:ascii="Arial" w:hAnsi="Arial" w:cs="Arial"/>
          <w:sz w:val="22"/>
          <w:szCs w:val="22"/>
        </w:rPr>
        <w:t xml:space="preserve">: Automotive Industry Action Group </w:t>
      </w:r>
    </w:p>
    <w:p w14:paraId="43813A4B" w14:textId="77777777" w:rsidR="00077263" w:rsidRPr="003F6283" w:rsidRDefault="00077263" w:rsidP="00077263">
      <w:pPr>
        <w:tabs>
          <w:tab w:val="left" w:pos="647"/>
        </w:tabs>
        <w:spacing w:line="312" w:lineRule="exact"/>
        <w:outlineLvl w:val="1"/>
        <w:rPr>
          <w:rFonts w:ascii="Arial" w:eastAsia="Arial" w:hAnsi="Arial" w:cs="Arial"/>
          <w:b/>
          <w:bCs/>
          <w:color w:val="auto"/>
          <w:sz w:val="28"/>
          <w:szCs w:val="28"/>
          <w:lang w:bidi="ar-SA"/>
        </w:rPr>
      </w:pPr>
    </w:p>
    <w:p w14:paraId="33A2CCC1" w14:textId="78582A82" w:rsidR="00077263" w:rsidRPr="003F6283" w:rsidRDefault="00077263" w:rsidP="00DE2D8D">
      <w:pPr>
        <w:numPr>
          <w:ilvl w:val="0"/>
          <w:numId w:val="1"/>
        </w:numPr>
        <w:spacing w:line="312" w:lineRule="exact"/>
        <w:outlineLvl w:val="1"/>
        <w:rPr>
          <w:rFonts w:ascii="Arial" w:eastAsia="Arial" w:hAnsi="Arial" w:cs="Arial"/>
          <w:b/>
          <w:bCs/>
          <w:color w:val="auto"/>
          <w:sz w:val="28"/>
          <w:szCs w:val="28"/>
          <w:lang w:bidi="ar-SA"/>
        </w:rPr>
      </w:pPr>
      <w:r w:rsidRPr="003F6283">
        <w:rPr>
          <w:rFonts w:ascii="Arial" w:eastAsia="Arial" w:hAnsi="Arial" w:cs="Arial"/>
          <w:b/>
          <w:bCs/>
          <w:color w:val="auto"/>
          <w:sz w:val="28"/>
          <w:szCs w:val="28"/>
          <w:lang w:bidi="ar-SA"/>
        </w:rPr>
        <w:t>Process Owners</w:t>
      </w:r>
    </w:p>
    <w:p w14:paraId="0795C9AE" w14:textId="77777777" w:rsidR="00077263" w:rsidRPr="003F6283" w:rsidRDefault="00077263" w:rsidP="00077263">
      <w:pPr>
        <w:rPr>
          <w:rFonts w:ascii="Arial" w:hAnsi="Arial" w:cs="Arial"/>
          <w:b/>
          <w:sz w:val="22"/>
          <w:szCs w:val="22"/>
        </w:rPr>
      </w:pPr>
      <w:r w:rsidRPr="00DE2D8D">
        <w:rPr>
          <w:rFonts w:ascii="Arial" w:hAnsi="Arial" w:cs="Arial"/>
          <w:sz w:val="22"/>
          <w:szCs w:val="22"/>
        </w:rPr>
        <w:tab/>
      </w:r>
      <w:r w:rsidRPr="003F6283">
        <w:rPr>
          <w:rFonts w:ascii="Arial" w:hAnsi="Arial" w:cs="Arial"/>
          <w:b/>
          <w:sz w:val="22"/>
          <w:szCs w:val="22"/>
        </w:rPr>
        <w:t>Quality Assurance Manager</w:t>
      </w:r>
    </w:p>
    <w:p w14:paraId="1866C937" w14:textId="77777777" w:rsidR="00077263" w:rsidRPr="00DE2D8D" w:rsidRDefault="00077263" w:rsidP="00077263">
      <w:pPr>
        <w:rPr>
          <w:rFonts w:ascii="Arial" w:hAnsi="Arial" w:cs="Arial"/>
          <w:sz w:val="22"/>
          <w:szCs w:val="22"/>
        </w:rPr>
      </w:pPr>
      <w:r w:rsidRPr="00DE2D8D">
        <w:rPr>
          <w:rFonts w:ascii="Arial" w:hAnsi="Arial" w:cs="Arial"/>
          <w:sz w:val="22"/>
          <w:szCs w:val="22"/>
        </w:rPr>
        <w:tab/>
      </w:r>
    </w:p>
    <w:p w14:paraId="3A4214E1" w14:textId="1777FC50" w:rsidR="00077263" w:rsidRPr="003F6283" w:rsidRDefault="00077263">
      <w:pPr>
        <w:rPr>
          <w:rFonts w:ascii="Arial" w:hAnsi="Arial" w:cs="Arial"/>
          <w:b/>
          <w:sz w:val="22"/>
          <w:szCs w:val="22"/>
        </w:rPr>
      </w:pPr>
      <w:r w:rsidRPr="00DE2D8D">
        <w:rPr>
          <w:rFonts w:ascii="Arial" w:hAnsi="Arial" w:cs="Arial"/>
          <w:sz w:val="22"/>
          <w:szCs w:val="22"/>
        </w:rPr>
        <w:tab/>
      </w:r>
      <w:r w:rsidRPr="003F6283">
        <w:rPr>
          <w:rFonts w:ascii="Arial" w:hAnsi="Arial" w:cs="Arial"/>
          <w:b/>
          <w:sz w:val="22"/>
          <w:szCs w:val="22"/>
        </w:rPr>
        <w:t>Process Designee</w:t>
      </w:r>
      <w:r w:rsidR="00BB6E69">
        <w:rPr>
          <w:rFonts w:ascii="Arial" w:hAnsi="Arial" w:cs="Arial"/>
          <w:b/>
          <w:sz w:val="22"/>
          <w:szCs w:val="22"/>
        </w:rPr>
        <w:t>s</w:t>
      </w:r>
      <w:r w:rsidRPr="00DE2D8D">
        <w:rPr>
          <w:rFonts w:ascii="Arial" w:hAnsi="Arial" w:cs="Arial"/>
          <w:sz w:val="22"/>
          <w:szCs w:val="22"/>
        </w:rPr>
        <w:t xml:space="preserve">: </w:t>
      </w:r>
      <w:r w:rsidRPr="00DE2D8D">
        <w:rPr>
          <w:rFonts w:ascii="Arial" w:hAnsi="Arial" w:cs="Arial"/>
          <w:sz w:val="22"/>
          <w:szCs w:val="22"/>
        </w:rPr>
        <w:tab/>
      </w:r>
      <w:r w:rsidR="004E4935">
        <w:rPr>
          <w:rFonts w:ascii="Arial" w:hAnsi="Arial" w:cs="Arial"/>
          <w:sz w:val="22"/>
          <w:szCs w:val="22"/>
        </w:rPr>
        <w:tab/>
      </w:r>
      <w:r w:rsidR="00BB6E69">
        <w:rPr>
          <w:rFonts w:ascii="Arial" w:hAnsi="Arial" w:cs="Arial"/>
          <w:sz w:val="22"/>
          <w:szCs w:val="22"/>
        </w:rPr>
        <w:tab/>
      </w:r>
      <w:r w:rsidR="00BB6E69">
        <w:rPr>
          <w:rFonts w:ascii="Arial" w:hAnsi="Arial" w:cs="Arial"/>
          <w:sz w:val="22"/>
          <w:szCs w:val="22"/>
        </w:rPr>
        <w:tab/>
      </w:r>
      <w:r w:rsidRPr="003F6283">
        <w:rPr>
          <w:rFonts w:ascii="Arial" w:hAnsi="Arial" w:cs="Arial"/>
          <w:b/>
          <w:sz w:val="22"/>
          <w:szCs w:val="22"/>
        </w:rPr>
        <w:t xml:space="preserve">SPC Coordinator </w:t>
      </w:r>
      <w:r w:rsidRPr="003F6283">
        <w:rPr>
          <w:rFonts w:ascii="Arial" w:hAnsi="Arial" w:cs="Arial"/>
          <w:b/>
          <w:sz w:val="22"/>
          <w:szCs w:val="22"/>
        </w:rPr>
        <w:tab/>
      </w:r>
      <w:r w:rsidRPr="003F6283">
        <w:rPr>
          <w:rFonts w:ascii="Arial" w:hAnsi="Arial" w:cs="Arial"/>
          <w:b/>
          <w:sz w:val="22"/>
          <w:szCs w:val="22"/>
        </w:rPr>
        <w:tab/>
      </w:r>
    </w:p>
    <w:p w14:paraId="1427C3AC" w14:textId="272EE121" w:rsidR="00077263" w:rsidRPr="003F6283" w:rsidRDefault="00077263" w:rsidP="00077263">
      <w:pPr>
        <w:rPr>
          <w:rFonts w:ascii="Arial" w:hAnsi="Arial" w:cs="Arial"/>
          <w:b/>
          <w:sz w:val="22"/>
          <w:szCs w:val="22"/>
        </w:rPr>
      </w:pPr>
      <w:r w:rsidRPr="003F6283">
        <w:rPr>
          <w:rFonts w:ascii="Arial" w:hAnsi="Arial" w:cs="Arial"/>
          <w:b/>
          <w:sz w:val="22"/>
          <w:szCs w:val="22"/>
        </w:rPr>
        <w:t xml:space="preserve">  </w:t>
      </w:r>
      <w:r w:rsidRPr="003F6283">
        <w:rPr>
          <w:rFonts w:ascii="Arial" w:hAnsi="Arial" w:cs="Arial"/>
          <w:b/>
          <w:sz w:val="22"/>
          <w:szCs w:val="22"/>
        </w:rPr>
        <w:tab/>
      </w:r>
      <w:r w:rsidRPr="003F6283">
        <w:rPr>
          <w:rFonts w:ascii="Arial" w:hAnsi="Arial" w:cs="Arial"/>
          <w:b/>
          <w:sz w:val="22"/>
          <w:szCs w:val="22"/>
        </w:rPr>
        <w:tab/>
      </w:r>
      <w:r w:rsidRPr="003F6283">
        <w:rPr>
          <w:rFonts w:ascii="Arial" w:hAnsi="Arial" w:cs="Arial"/>
          <w:b/>
          <w:sz w:val="22"/>
          <w:szCs w:val="22"/>
        </w:rPr>
        <w:tab/>
      </w:r>
      <w:r w:rsidRPr="003F6283">
        <w:rPr>
          <w:rFonts w:ascii="Arial" w:hAnsi="Arial" w:cs="Arial"/>
          <w:b/>
          <w:sz w:val="22"/>
          <w:szCs w:val="22"/>
        </w:rPr>
        <w:tab/>
      </w:r>
      <w:r w:rsidR="004E4935">
        <w:rPr>
          <w:rFonts w:ascii="Arial" w:hAnsi="Arial" w:cs="Arial"/>
          <w:b/>
          <w:sz w:val="22"/>
          <w:szCs w:val="22"/>
        </w:rPr>
        <w:tab/>
      </w:r>
      <w:r w:rsidR="00BB6E69">
        <w:rPr>
          <w:rFonts w:ascii="Arial" w:hAnsi="Arial" w:cs="Arial"/>
          <w:b/>
          <w:sz w:val="22"/>
          <w:szCs w:val="22"/>
        </w:rPr>
        <w:tab/>
      </w:r>
      <w:r w:rsidR="00BB6E69">
        <w:rPr>
          <w:rFonts w:ascii="Arial" w:hAnsi="Arial" w:cs="Arial"/>
          <w:b/>
          <w:sz w:val="22"/>
          <w:szCs w:val="22"/>
        </w:rPr>
        <w:tab/>
      </w:r>
      <w:r w:rsidRPr="003F6283">
        <w:rPr>
          <w:rFonts w:ascii="Arial" w:hAnsi="Arial" w:cs="Arial"/>
          <w:b/>
          <w:sz w:val="22"/>
          <w:szCs w:val="22"/>
        </w:rPr>
        <w:t>Engineer</w:t>
      </w:r>
    </w:p>
    <w:p w14:paraId="548A5F58" w14:textId="3A6099BD" w:rsidR="00077263" w:rsidRPr="003F6283" w:rsidRDefault="00077263" w:rsidP="00077263">
      <w:pPr>
        <w:rPr>
          <w:rFonts w:ascii="Arial" w:hAnsi="Arial" w:cs="Arial"/>
          <w:b/>
          <w:sz w:val="22"/>
          <w:szCs w:val="22"/>
        </w:rPr>
      </w:pPr>
      <w:r w:rsidRPr="003F6283">
        <w:rPr>
          <w:rFonts w:ascii="Arial" w:hAnsi="Arial" w:cs="Arial"/>
          <w:b/>
          <w:sz w:val="22"/>
          <w:szCs w:val="22"/>
        </w:rPr>
        <w:tab/>
      </w:r>
      <w:r w:rsidRPr="003F6283">
        <w:rPr>
          <w:rFonts w:ascii="Arial" w:hAnsi="Arial" w:cs="Arial"/>
          <w:b/>
          <w:sz w:val="22"/>
          <w:szCs w:val="22"/>
        </w:rPr>
        <w:tab/>
      </w:r>
      <w:r w:rsidRPr="003F6283">
        <w:rPr>
          <w:rFonts w:ascii="Arial" w:hAnsi="Arial" w:cs="Arial"/>
          <w:b/>
          <w:sz w:val="22"/>
          <w:szCs w:val="22"/>
        </w:rPr>
        <w:tab/>
      </w:r>
      <w:r w:rsidRPr="003F6283">
        <w:rPr>
          <w:rFonts w:ascii="Arial" w:hAnsi="Arial" w:cs="Arial"/>
          <w:b/>
          <w:sz w:val="22"/>
          <w:szCs w:val="22"/>
        </w:rPr>
        <w:tab/>
      </w:r>
      <w:r w:rsidR="004E4935">
        <w:rPr>
          <w:rFonts w:ascii="Arial" w:hAnsi="Arial" w:cs="Arial"/>
          <w:b/>
          <w:sz w:val="22"/>
          <w:szCs w:val="22"/>
        </w:rPr>
        <w:tab/>
      </w:r>
      <w:r w:rsidR="00BB6E69">
        <w:rPr>
          <w:rFonts w:ascii="Arial" w:hAnsi="Arial" w:cs="Arial"/>
          <w:b/>
          <w:sz w:val="22"/>
          <w:szCs w:val="22"/>
        </w:rPr>
        <w:tab/>
      </w:r>
      <w:r w:rsidR="00BB6E69">
        <w:rPr>
          <w:rFonts w:ascii="Arial" w:hAnsi="Arial" w:cs="Arial"/>
          <w:b/>
          <w:sz w:val="22"/>
          <w:szCs w:val="22"/>
        </w:rPr>
        <w:tab/>
      </w:r>
      <w:r w:rsidRPr="003F6283">
        <w:rPr>
          <w:rFonts w:ascii="Arial" w:hAnsi="Arial" w:cs="Arial"/>
          <w:b/>
          <w:sz w:val="22"/>
          <w:szCs w:val="22"/>
        </w:rPr>
        <w:t xml:space="preserve">Quality </w:t>
      </w:r>
      <w:r w:rsidR="004E4935" w:rsidRPr="003F6283">
        <w:rPr>
          <w:rFonts w:ascii="Arial" w:hAnsi="Arial" w:cs="Arial"/>
          <w:b/>
          <w:sz w:val="22"/>
          <w:szCs w:val="22"/>
        </w:rPr>
        <w:t xml:space="preserve">Lead </w:t>
      </w:r>
      <w:r w:rsidR="004E4935">
        <w:rPr>
          <w:rFonts w:ascii="Arial" w:hAnsi="Arial" w:cs="Arial"/>
          <w:b/>
          <w:sz w:val="22"/>
          <w:szCs w:val="22"/>
        </w:rPr>
        <w:t>P</w:t>
      </w:r>
      <w:r w:rsidR="004E4935" w:rsidRPr="003F6283">
        <w:rPr>
          <w:rFonts w:ascii="Arial" w:hAnsi="Arial" w:cs="Arial"/>
          <w:b/>
          <w:sz w:val="22"/>
          <w:szCs w:val="22"/>
        </w:rPr>
        <w:t>erson</w:t>
      </w:r>
    </w:p>
    <w:p w14:paraId="5B78A635" w14:textId="23F297E4" w:rsidR="00077263" w:rsidRPr="003F6283" w:rsidRDefault="00077263" w:rsidP="00077263">
      <w:pPr>
        <w:rPr>
          <w:rFonts w:ascii="Arial" w:hAnsi="Arial" w:cs="Arial"/>
          <w:b/>
          <w:sz w:val="22"/>
          <w:szCs w:val="22"/>
        </w:rPr>
      </w:pPr>
      <w:r w:rsidRPr="003F6283">
        <w:rPr>
          <w:rFonts w:ascii="Arial" w:hAnsi="Arial" w:cs="Arial"/>
          <w:b/>
          <w:sz w:val="22"/>
          <w:szCs w:val="22"/>
        </w:rPr>
        <w:lastRenderedPageBreak/>
        <w:tab/>
      </w:r>
      <w:r w:rsidRPr="003F6283">
        <w:rPr>
          <w:rFonts w:ascii="Arial" w:hAnsi="Arial" w:cs="Arial"/>
          <w:b/>
          <w:sz w:val="22"/>
          <w:szCs w:val="22"/>
        </w:rPr>
        <w:tab/>
      </w:r>
      <w:r w:rsidRPr="003F6283">
        <w:rPr>
          <w:rFonts w:ascii="Arial" w:hAnsi="Arial" w:cs="Arial"/>
          <w:b/>
          <w:sz w:val="22"/>
          <w:szCs w:val="22"/>
        </w:rPr>
        <w:tab/>
      </w:r>
      <w:r w:rsidRPr="003F6283">
        <w:rPr>
          <w:rFonts w:ascii="Arial" w:hAnsi="Arial" w:cs="Arial"/>
          <w:b/>
          <w:sz w:val="22"/>
          <w:szCs w:val="22"/>
        </w:rPr>
        <w:tab/>
      </w:r>
      <w:r w:rsidR="004E4935">
        <w:rPr>
          <w:rFonts w:ascii="Arial" w:hAnsi="Arial" w:cs="Arial"/>
          <w:b/>
          <w:sz w:val="22"/>
          <w:szCs w:val="22"/>
        </w:rPr>
        <w:tab/>
      </w:r>
      <w:r w:rsidR="00BB6E69">
        <w:rPr>
          <w:rFonts w:ascii="Arial" w:hAnsi="Arial" w:cs="Arial"/>
          <w:b/>
          <w:sz w:val="22"/>
          <w:szCs w:val="22"/>
        </w:rPr>
        <w:tab/>
      </w:r>
      <w:r w:rsidR="00BB6E69">
        <w:rPr>
          <w:rFonts w:ascii="Arial" w:hAnsi="Arial" w:cs="Arial"/>
          <w:b/>
          <w:sz w:val="22"/>
          <w:szCs w:val="22"/>
        </w:rPr>
        <w:tab/>
      </w:r>
      <w:r w:rsidRPr="003F6283">
        <w:rPr>
          <w:rFonts w:ascii="Arial" w:hAnsi="Arial" w:cs="Arial"/>
          <w:b/>
          <w:sz w:val="22"/>
          <w:szCs w:val="22"/>
        </w:rPr>
        <w:t>Quality Supervisor</w:t>
      </w:r>
    </w:p>
    <w:p w14:paraId="32081B0D" w14:textId="7C029796" w:rsidR="00077263" w:rsidRPr="003F6283" w:rsidRDefault="00077263" w:rsidP="00077263">
      <w:pPr>
        <w:rPr>
          <w:rFonts w:ascii="Arial" w:hAnsi="Arial" w:cs="Arial"/>
          <w:b/>
          <w:sz w:val="22"/>
          <w:szCs w:val="22"/>
        </w:rPr>
      </w:pPr>
    </w:p>
    <w:p w14:paraId="0A7E5BD8" w14:textId="2C9614CF" w:rsidR="00077263" w:rsidRPr="003F6283" w:rsidRDefault="00077263" w:rsidP="00077263">
      <w:pPr>
        <w:rPr>
          <w:rFonts w:ascii="Arial" w:hAnsi="Arial" w:cs="Arial"/>
          <w:b/>
          <w:sz w:val="22"/>
          <w:szCs w:val="22"/>
        </w:rPr>
      </w:pPr>
    </w:p>
    <w:p w14:paraId="481F2756" w14:textId="16B836A8" w:rsidR="00077263" w:rsidRPr="00DE2D8D" w:rsidRDefault="00077263" w:rsidP="00DE2D8D">
      <w:pPr>
        <w:pStyle w:val="ListParagraph"/>
        <w:numPr>
          <w:ilvl w:val="0"/>
          <w:numId w:val="1"/>
        </w:numPr>
        <w:ind w:left="0"/>
        <w:rPr>
          <w:rFonts w:ascii="Arial" w:hAnsi="Arial" w:cs="Arial"/>
          <w:b/>
          <w:sz w:val="28"/>
          <w:szCs w:val="28"/>
        </w:rPr>
      </w:pPr>
      <w:r w:rsidRPr="00DE2D8D">
        <w:rPr>
          <w:rFonts w:ascii="Arial" w:hAnsi="Arial" w:cs="Arial"/>
          <w:b/>
          <w:sz w:val="28"/>
          <w:szCs w:val="28"/>
        </w:rPr>
        <w:t>Procedures</w:t>
      </w:r>
    </w:p>
    <w:p w14:paraId="6E34E861" w14:textId="77777777" w:rsidR="00077263" w:rsidRPr="003F6283" w:rsidRDefault="00077263" w:rsidP="00077263">
      <w:pPr>
        <w:rPr>
          <w:rFonts w:ascii="Arial" w:hAnsi="Arial" w:cs="Arial"/>
          <w:b/>
          <w:sz w:val="28"/>
          <w:szCs w:val="28"/>
        </w:rPr>
      </w:pPr>
    </w:p>
    <w:p w14:paraId="489E6F9A" w14:textId="76E38B1C" w:rsidR="007B7D79" w:rsidRPr="003F6283" w:rsidRDefault="00077263" w:rsidP="00DE2D8D">
      <w:pPr>
        <w:pStyle w:val="ListParagraph"/>
        <w:numPr>
          <w:ilvl w:val="0"/>
          <w:numId w:val="5"/>
        </w:numPr>
        <w:rPr>
          <w:rFonts w:ascii="Arial" w:hAnsi="Arial" w:cs="Arial"/>
          <w:b/>
        </w:rPr>
      </w:pPr>
      <w:r w:rsidRPr="00DE2D8D">
        <w:rPr>
          <w:rFonts w:ascii="Arial" w:hAnsi="Arial" w:cs="Arial"/>
          <w:b/>
        </w:rPr>
        <w:t>SPC Coordinator</w:t>
      </w:r>
    </w:p>
    <w:p w14:paraId="367AEE13" w14:textId="07CC6DD6" w:rsidR="00077263" w:rsidRPr="00DE2D8D" w:rsidRDefault="00077263" w:rsidP="00DE2D8D">
      <w:pPr>
        <w:ind w:left="720"/>
        <w:rPr>
          <w:rFonts w:ascii="Arial" w:hAnsi="Arial" w:cs="Arial"/>
          <w:b/>
        </w:rPr>
      </w:pPr>
      <w:r w:rsidRPr="00DE2D8D">
        <w:rPr>
          <w:rFonts w:ascii="Arial" w:hAnsi="Arial" w:cs="Arial"/>
          <w:b/>
        </w:rPr>
        <w:t xml:space="preserve"> </w:t>
      </w:r>
    </w:p>
    <w:p w14:paraId="250C2CA4" w14:textId="1DA0FAF6" w:rsidR="00077263" w:rsidRPr="003F6283" w:rsidRDefault="00077263" w:rsidP="00DE2D8D">
      <w:pPr>
        <w:ind w:left="1080"/>
        <w:rPr>
          <w:rFonts w:ascii="Arial" w:hAnsi="Arial" w:cs="Arial"/>
          <w:b/>
          <w:sz w:val="22"/>
          <w:szCs w:val="22"/>
        </w:rPr>
      </w:pPr>
      <w:r w:rsidRPr="003F6283">
        <w:rPr>
          <w:rFonts w:ascii="Arial" w:hAnsi="Arial" w:cs="Arial"/>
          <w:b/>
          <w:sz w:val="22"/>
          <w:szCs w:val="22"/>
        </w:rPr>
        <w:t>Specify Measurements and Equipment</w:t>
      </w:r>
    </w:p>
    <w:p w14:paraId="5F194BF8" w14:textId="76A2D170" w:rsidR="00077263" w:rsidRPr="003F6283" w:rsidRDefault="00077263" w:rsidP="00DE2D8D">
      <w:pPr>
        <w:ind w:left="1080"/>
        <w:rPr>
          <w:rFonts w:ascii="Arial" w:hAnsi="Arial" w:cs="Arial"/>
          <w:sz w:val="22"/>
          <w:szCs w:val="22"/>
          <w:u w:val="single"/>
        </w:rPr>
      </w:pPr>
      <w:r w:rsidRPr="003F6283">
        <w:rPr>
          <w:rFonts w:ascii="Arial" w:hAnsi="Arial" w:cs="Arial"/>
          <w:sz w:val="22"/>
          <w:szCs w:val="22"/>
        </w:rPr>
        <w:t xml:space="preserve">When a new job is launched, the SPC Coordinator specifies measurement methods and equipment in the Control Plan.  </w:t>
      </w:r>
    </w:p>
    <w:p w14:paraId="6884525E" w14:textId="77777777" w:rsidR="00077263" w:rsidRPr="003F6283" w:rsidRDefault="00077263" w:rsidP="00077263">
      <w:pPr>
        <w:rPr>
          <w:rFonts w:ascii="Arial" w:hAnsi="Arial" w:cs="Arial"/>
          <w:b/>
          <w:sz w:val="28"/>
          <w:szCs w:val="28"/>
        </w:rPr>
      </w:pPr>
    </w:p>
    <w:p w14:paraId="301BCFD5" w14:textId="4312A6F5" w:rsidR="007B7D79" w:rsidRPr="003F6283" w:rsidRDefault="00077263" w:rsidP="00DE2D8D">
      <w:pPr>
        <w:pStyle w:val="ListParagraph"/>
        <w:numPr>
          <w:ilvl w:val="0"/>
          <w:numId w:val="5"/>
        </w:numPr>
        <w:rPr>
          <w:rFonts w:ascii="Arial" w:hAnsi="Arial" w:cs="Arial"/>
          <w:b/>
        </w:rPr>
      </w:pPr>
      <w:r w:rsidRPr="00DE2D8D">
        <w:rPr>
          <w:rFonts w:ascii="Arial" w:hAnsi="Arial" w:cs="Arial"/>
          <w:b/>
        </w:rPr>
        <w:t>Engineer</w:t>
      </w:r>
    </w:p>
    <w:p w14:paraId="6311C300" w14:textId="1D35B2DF" w:rsidR="00077263" w:rsidRPr="00DE2D8D" w:rsidRDefault="00077263" w:rsidP="00DE2D8D">
      <w:pPr>
        <w:ind w:left="720"/>
        <w:rPr>
          <w:rFonts w:ascii="Arial" w:hAnsi="Arial" w:cs="Arial"/>
          <w:b/>
        </w:rPr>
      </w:pPr>
      <w:r w:rsidRPr="00DE2D8D">
        <w:rPr>
          <w:rFonts w:ascii="Arial" w:hAnsi="Arial" w:cs="Arial"/>
          <w:b/>
        </w:rPr>
        <w:t xml:space="preserve"> </w:t>
      </w:r>
    </w:p>
    <w:p w14:paraId="3B72CC0A" w14:textId="289626D2" w:rsidR="00077263" w:rsidRPr="003F6283" w:rsidRDefault="00077263" w:rsidP="00DE2D8D">
      <w:pPr>
        <w:ind w:left="1080"/>
        <w:rPr>
          <w:rFonts w:ascii="Arial" w:hAnsi="Arial" w:cs="Arial"/>
          <w:b/>
          <w:sz w:val="22"/>
          <w:szCs w:val="22"/>
        </w:rPr>
      </w:pPr>
      <w:r w:rsidRPr="003F6283">
        <w:rPr>
          <w:rFonts w:ascii="Arial" w:hAnsi="Arial" w:cs="Arial"/>
          <w:b/>
          <w:sz w:val="22"/>
          <w:szCs w:val="22"/>
        </w:rPr>
        <w:t>Develops Check Fixtures</w:t>
      </w:r>
    </w:p>
    <w:p w14:paraId="3E0A6AD5" w14:textId="66420264" w:rsidR="00077263" w:rsidRPr="003F6283" w:rsidRDefault="00077263" w:rsidP="00DE2D8D">
      <w:pPr>
        <w:ind w:left="1080"/>
        <w:rPr>
          <w:rFonts w:ascii="Arial" w:hAnsi="Arial" w:cs="Arial"/>
          <w:sz w:val="22"/>
          <w:szCs w:val="22"/>
        </w:rPr>
      </w:pPr>
      <w:r w:rsidRPr="003F6283">
        <w:rPr>
          <w:rFonts w:ascii="Arial" w:hAnsi="Arial" w:cs="Arial"/>
          <w:sz w:val="22"/>
          <w:szCs w:val="22"/>
        </w:rPr>
        <w:t xml:space="preserve">The Engineer assigned, designs and supervises construction and tryout of checking fixtures and CMM holding fixtures to meet job requirements. </w:t>
      </w:r>
    </w:p>
    <w:p w14:paraId="30B146FF" w14:textId="77777777" w:rsidR="00077263" w:rsidRPr="003F6283" w:rsidRDefault="00077263" w:rsidP="00077263">
      <w:pPr>
        <w:rPr>
          <w:rFonts w:ascii="Arial" w:hAnsi="Arial" w:cs="Arial"/>
          <w:sz w:val="22"/>
          <w:szCs w:val="22"/>
        </w:rPr>
      </w:pPr>
      <w:r w:rsidRPr="003F6283">
        <w:rPr>
          <w:rFonts w:ascii="Arial" w:hAnsi="Arial" w:cs="Arial"/>
          <w:b/>
          <w:sz w:val="28"/>
          <w:szCs w:val="28"/>
        </w:rPr>
        <w:tab/>
      </w:r>
      <w:r w:rsidRPr="003F6283">
        <w:rPr>
          <w:rFonts w:ascii="Arial" w:hAnsi="Arial" w:cs="Arial"/>
          <w:b/>
          <w:sz w:val="22"/>
          <w:szCs w:val="22"/>
        </w:rPr>
        <w:tab/>
      </w:r>
    </w:p>
    <w:p w14:paraId="628E922B" w14:textId="7AAAACFF" w:rsidR="00077263" w:rsidRPr="003F6283" w:rsidRDefault="00077263" w:rsidP="00DE2D8D">
      <w:pPr>
        <w:pStyle w:val="ListParagraph"/>
        <w:numPr>
          <w:ilvl w:val="0"/>
          <w:numId w:val="5"/>
        </w:numPr>
        <w:rPr>
          <w:rFonts w:ascii="Arial" w:hAnsi="Arial" w:cs="Arial"/>
          <w:b/>
        </w:rPr>
      </w:pPr>
      <w:r w:rsidRPr="00DE2D8D">
        <w:rPr>
          <w:rFonts w:ascii="Arial" w:hAnsi="Arial" w:cs="Arial"/>
          <w:b/>
        </w:rPr>
        <w:t xml:space="preserve">Quality </w:t>
      </w:r>
      <w:r w:rsidR="007B7D79" w:rsidRPr="003F6283">
        <w:rPr>
          <w:rFonts w:ascii="Arial" w:hAnsi="Arial" w:cs="Arial"/>
          <w:b/>
        </w:rPr>
        <w:t>Lead Person</w:t>
      </w:r>
    </w:p>
    <w:p w14:paraId="4AB24B39" w14:textId="77777777" w:rsidR="007B7D79" w:rsidRPr="00DE2D8D" w:rsidRDefault="007B7D79" w:rsidP="00DE2D8D">
      <w:pPr>
        <w:ind w:left="720"/>
        <w:rPr>
          <w:rFonts w:ascii="Arial" w:hAnsi="Arial" w:cs="Arial"/>
          <w:b/>
        </w:rPr>
      </w:pPr>
    </w:p>
    <w:p w14:paraId="128A6F17" w14:textId="1DD746BE" w:rsidR="00077263" w:rsidRPr="003F6283" w:rsidRDefault="00077263" w:rsidP="00DE2D8D">
      <w:pPr>
        <w:ind w:left="1080"/>
        <w:rPr>
          <w:rFonts w:ascii="Arial" w:hAnsi="Arial" w:cs="Arial"/>
          <w:b/>
          <w:sz w:val="22"/>
          <w:szCs w:val="22"/>
        </w:rPr>
      </w:pPr>
      <w:r w:rsidRPr="003F6283">
        <w:rPr>
          <w:rFonts w:ascii="Arial" w:hAnsi="Arial" w:cs="Arial"/>
          <w:b/>
          <w:sz w:val="22"/>
          <w:szCs w:val="22"/>
        </w:rPr>
        <w:t>Conducts Gage Study</w:t>
      </w:r>
    </w:p>
    <w:p w14:paraId="63D4754F" w14:textId="3D37E1D7" w:rsidR="00077263" w:rsidRPr="003F6283" w:rsidRDefault="00077263" w:rsidP="00DE2D8D">
      <w:pPr>
        <w:ind w:left="1080"/>
        <w:rPr>
          <w:rFonts w:ascii="Arial" w:hAnsi="Arial" w:cs="Arial"/>
          <w:sz w:val="22"/>
          <w:szCs w:val="22"/>
        </w:rPr>
      </w:pPr>
      <w:r w:rsidRPr="003F6283">
        <w:rPr>
          <w:rFonts w:ascii="Arial" w:hAnsi="Arial" w:cs="Arial"/>
          <w:sz w:val="22"/>
          <w:szCs w:val="22"/>
        </w:rPr>
        <w:t>The Quality Lead</w:t>
      </w:r>
      <w:r w:rsidR="00FA23CC">
        <w:rPr>
          <w:rFonts w:ascii="Arial" w:hAnsi="Arial" w:cs="Arial"/>
          <w:sz w:val="22"/>
          <w:szCs w:val="22"/>
        </w:rPr>
        <w:t xml:space="preserve"> P</w:t>
      </w:r>
      <w:r w:rsidRPr="003F6283">
        <w:rPr>
          <w:rFonts w:ascii="Arial" w:hAnsi="Arial" w:cs="Arial"/>
          <w:sz w:val="22"/>
          <w:szCs w:val="22"/>
        </w:rPr>
        <w:t xml:space="preserve">erson conducts a long method gage study (See AIAG Measurement Systems Analysis Handbook) with three (3) operators, ten (10) parts and three (3) trials. Results or R&amp;R Gage Studies are recorded in </w:t>
      </w:r>
      <w:r w:rsidR="007B7D79" w:rsidRPr="003F6283">
        <w:rPr>
          <w:rFonts w:ascii="Arial" w:hAnsi="Arial" w:cs="Arial"/>
          <w:sz w:val="22"/>
          <w:szCs w:val="22"/>
        </w:rPr>
        <w:t>the ERP System</w:t>
      </w:r>
      <w:r w:rsidRPr="003F6283">
        <w:rPr>
          <w:rFonts w:ascii="Arial" w:hAnsi="Arial" w:cs="Arial"/>
          <w:sz w:val="22"/>
          <w:szCs w:val="22"/>
        </w:rPr>
        <w:t xml:space="preserve"> by the Quality Systems Coordinator. R&amp;R Maintenance Studies are done yearly to ensure the continued accuracy of equipment. All gage R &amp; R studies will be reviewed by the SPC Coordinator or Quality Supervisor, who will sign off on each Study. </w:t>
      </w:r>
    </w:p>
    <w:p w14:paraId="68A53B20" w14:textId="77777777" w:rsidR="00077263" w:rsidRPr="003F6283" w:rsidRDefault="00077263" w:rsidP="00077263">
      <w:pPr>
        <w:rPr>
          <w:rFonts w:ascii="Arial" w:hAnsi="Arial" w:cs="Arial"/>
          <w:b/>
          <w:sz w:val="28"/>
          <w:szCs w:val="28"/>
        </w:rPr>
      </w:pPr>
    </w:p>
    <w:p w14:paraId="4046463B" w14:textId="58217C82" w:rsidR="00077263" w:rsidRPr="00FA23CC" w:rsidRDefault="00077263" w:rsidP="00DE2D8D">
      <w:pPr>
        <w:pStyle w:val="ListParagraph"/>
        <w:numPr>
          <w:ilvl w:val="0"/>
          <w:numId w:val="5"/>
        </w:numPr>
        <w:rPr>
          <w:rFonts w:ascii="Arial" w:hAnsi="Arial" w:cs="Arial"/>
          <w:b/>
        </w:rPr>
      </w:pPr>
      <w:r w:rsidRPr="00DE2D8D">
        <w:rPr>
          <w:rFonts w:ascii="Arial" w:hAnsi="Arial" w:cs="Arial"/>
          <w:b/>
        </w:rPr>
        <w:t xml:space="preserve">Quality Supervisor </w:t>
      </w:r>
    </w:p>
    <w:p w14:paraId="2797F2BA" w14:textId="77777777" w:rsidR="007B7D79" w:rsidRPr="00DE2D8D" w:rsidRDefault="007B7D79" w:rsidP="00DE2D8D">
      <w:pPr>
        <w:ind w:left="720"/>
        <w:rPr>
          <w:rFonts w:ascii="Arial" w:hAnsi="Arial" w:cs="Arial"/>
          <w:b/>
        </w:rPr>
      </w:pPr>
    </w:p>
    <w:p w14:paraId="63011D3F" w14:textId="54B2C6EB" w:rsidR="00077263" w:rsidRPr="003F6283" w:rsidRDefault="00077263" w:rsidP="00DE2D8D">
      <w:pPr>
        <w:ind w:left="1080"/>
        <w:rPr>
          <w:rFonts w:ascii="Arial" w:hAnsi="Arial" w:cs="Arial"/>
          <w:b/>
          <w:sz w:val="22"/>
          <w:szCs w:val="22"/>
        </w:rPr>
      </w:pPr>
      <w:r w:rsidRPr="003F6283">
        <w:rPr>
          <w:rFonts w:ascii="Arial" w:hAnsi="Arial" w:cs="Arial"/>
          <w:b/>
          <w:sz w:val="22"/>
          <w:szCs w:val="22"/>
        </w:rPr>
        <w:t>Accept or Reject Equipment</w:t>
      </w:r>
    </w:p>
    <w:p w14:paraId="3CCBF598" w14:textId="717B3FAF" w:rsidR="00077263" w:rsidRPr="003F6283" w:rsidRDefault="00077263" w:rsidP="00DE2D8D">
      <w:pPr>
        <w:ind w:left="1080"/>
        <w:rPr>
          <w:rFonts w:ascii="Arial" w:hAnsi="Arial" w:cs="Arial"/>
          <w:sz w:val="22"/>
          <w:szCs w:val="22"/>
        </w:rPr>
      </w:pPr>
      <w:r w:rsidRPr="003F6283">
        <w:rPr>
          <w:rFonts w:ascii="Arial" w:hAnsi="Arial" w:cs="Arial"/>
          <w:sz w:val="22"/>
          <w:szCs w:val="22"/>
        </w:rPr>
        <w:t>Measurement equipment with a Gage R&amp;R error of 10 percent or less is considered acceptable. Equipment with total variation of 10-30% will be reviewed by the SPC Coordinator or Quality Supervisor to determine if the equipment is acceptable for use based on the criticality of the dimension/characteristic being evaluated. Equipment that scores over 30%, the SPC Coordinator will discuss with the QA Supervisor/Manager to determine whether training, repair or replacement of equipment is needed. After making necessary changes or replacements, a new R&amp;R study will be conducted. Control plans will be updated by the SPC Coordinator when appropriate.</w:t>
      </w:r>
    </w:p>
    <w:p w14:paraId="77999DC9" w14:textId="77777777" w:rsidR="00077263" w:rsidRPr="003F6283" w:rsidRDefault="00077263" w:rsidP="00077263">
      <w:pPr>
        <w:ind w:left="720"/>
        <w:rPr>
          <w:rFonts w:ascii="Arial" w:hAnsi="Arial" w:cs="Arial"/>
          <w:sz w:val="22"/>
          <w:szCs w:val="22"/>
        </w:rPr>
      </w:pPr>
    </w:p>
    <w:p w14:paraId="5B47127E" w14:textId="2D01063E" w:rsidR="00077263" w:rsidRPr="003F6283" w:rsidRDefault="00077263" w:rsidP="00DE2D8D">
      <w:pPr>
        <w:ind w:left="1080"/>
        <w:rPr>
          <w:rFonts w:ascii="Arial" w:hAnsi="Arial" w:cs="Arial"/>
          <w:sz w:val="22"/>
          <w:szCs w:val="22"/>
        </w:rPr>
      </w:pPr>
      <w:r w:rsidRPr="003F6283">
        <w:rPr>
          <w:rFonts w:ascii="Arial" w:hAnsi="Arial" w:cs="Arial"/>
          <w:sz w:val="22"/>
          <w:szCs w:val="22"/>
        </w:rPr>
        <w:t>If the R&amp;R study exceeds the 30% usage threshold, the gage will be pulled immediately from the production floor and made inactive in our gage calibration system. The disposition and any action taken are recorded on the Gauge R&amp;R Study form by the SPC Coordinator and/or the Q.A. Supervisor. All parts checked on the gauge will also be placed on hold and checked using alternate methods. Customer will be contacted and product recalled, if parts are found to be out of tolerance using alternate inspection methods.</w:t>
      </w:r>
    </w:p>
    <w:p w14:paraId="5294B003" w14:textId="2D3137D6" w:rsidR="007B7D79" w:rsidRPr="003F6283" w:rsidRDefault="007B7D79" w:rsidP="00077263">
      <w:pPr>
        <w:ind w:left="720"/>
        <w:rPr>
          <w:rFonts w:ascii="Arial" w:hAnsi="Arial" w:cs="Arial"/>
          <w:sz w:val="22"/>
          <w:szCs w:val="22"/>
        </w:rPr>
      </w:pPr>
    </w:p>
    <w:p w14:paraId="43536B6D" w14:textId="586EB1CD" w:rsidR="00077263" w:rsidRPr="003F6283" w:rsidRDefault="00077263" w:rsidP="00DE2D8D">
      <w:pPr>
        <w:ind w:left="1080"/>
        <w:rPr>
          <w:rFonts w:ascii="Arial" w:hAnsi="Arial" w:cs="Arial"/>
          <w:b/>
          <w:sz w:val="22"/>
          <w:szCs w:val="22"/>
        </w:rPr>
      </w:pPr>
      <w:r w:rsidRPr="003F6283">
        <w:rPr>
          <w:rFonts w:ascii="Arial" w:hAnsi="Arial" w:cs="Arial"/>
          <w:b/>
          <w:sz w:val="22"/>
          <w:szCs w:val="22"/>
        </w:rPr>
        <w:t>Monitors Results, Over a Period of Time</w:t>
      </w:r>
    </w:p>
    <w:p w14:paraId="724D1A46" w14:textId="15F8623E" w:rsidR="00077263" w:rsidRPr="003F6283" w:rsidRDefault="00077263" w:rsidP="00DE2D8D">
      <w:pPr>
        <w:ind w:left="1080"/>
        <w:rPr>
          <w:rFonts w:ascii="Arial" w:hAnsi="Arial" w:cs="Arial"/>
          <w:sz w:val="22"/>
          <w:szCs w:val="22"/>
        </w:rPr>
      </w:pPr>
      <w:r w:rsidRPr="003F6283">
        <w:rPr>
          <w:rFonts w:ascii="Arial" w:hAnsi="Arial" w:cs="Arial"/>
          <w:sz w:val="22"/>
          <w:szCs w:val="22"/>
        </w:rPr>
        <w:t xml:space="preserve">The Quality Supervisor compares performance in the current study to past studies and documents corrective action if performance has decreased.  </w:t>
      </w:r>
    </w:p>
    <w:p w14:paraId="12F5DBEE" w14:textId="77777777" w:rsidR="00077263" w:rsidRPr="003F6283" w:rsidRDefault="00077263" w:rsidP="00077263">
      <w:pPr>
        <w:rPr>
          <w:rFonts w:ascii="Arial" w:hAnsi="Arial" w:cs="Arial"/>
          <w:sz w:val="22"/>
          <w:szCs w:val="22"/>
        </w:rPr>
      </w:pPr>
    </w:p>
    <w:p w14:paraId="745F83D2" w14:textId="3D0F00ED" w:rsidR="00077263" w:rsidRPr="00FA23CC" w:rsidRDefault="00077263" w:rsidP="00DE2D8D">
      <w:pPr>
        <w:pStyle w:val="ListParagraph"/>
        <w:numPr>
          <w:ilvl w:val="0"/>
          <w:numId w:val="5"/>
        </w:numPr>
        <w:rPr>
          <w:rFonts w:ascii="Arial" w:hAnsi="Arial" w:cs="Arial"/>
          <w:b/>
        </w:rPr>
      </w:pPr>
      <w:r w:rsidRPr="00DE2D8D">
        <w:rPr>
          <w:rFonts w:ascii="Arial" w:hAnsi="Arial" w:cs="Arial"/>
          <w:b/>
        </w:rPr>
        <w:t xml:space="preserve">Quality Assurance Manager </w:t>
      </w:r>
    </w:p>
    <w:p w14:paraId="0A6FECD4" w14:textId="77777777" w:rsidR="007B7D79" w:rsidRPr="00DE2D8D" w:rsidRDefault="007B7D79" w:rsidP="00DE2D8D">
      <w:pPr>
        <w:ind w:left="720"/>
        <w:rPr>
          <w:rFonts w:ascii="Arial" w:hAnsi="Arial" w:cs="Arial"/>
          <w:b/>
        </w:rPr>
      </w:pPr>
    </w:p>
    <w:p w14:paraId="0F511497" w14:textId="599ADD36" w:rsidR="00077263" w:rsidRPr="003F6283" w:rsidRDefault="00077263" w:rsidP="00DE2D8D">
      <w:pPr>
        <w:ind w:left="1080"/>
        <w:rPr>
          <w:rFonts w:ascii="Arial" w:hAnsi="Arial" w:cs="Arial"/>
          <w:b/>
          <w:sz w:val="22"/>
          <w:szCs w:val="22"/>
        </w:rPr>
      </w:pPr>
      <w:r w:rsidRPr="003F6283">
        <w:rPr>
          <w:rFonts w:ascii="Arial" w:hAnsi="Arial" w:cs="Arial"/>
          <w:b/>
          <w:sz w:val="22"/>
          <w:szCs w:val="22"/>
        </w:rPr>
        <w:t>Reviews Studies Periodically</w:t>
      </w:r>
    </w:p>
    <w:p w14:paraId="348F9DBA" w14:textId="1FB82A35" w:rsidR="00077263" w:rsidRPr="003F6283" w:rsidRDefault="00077263" w:rsidP="00DE2D8D">
      <w:pPr>
        <w:ind w:left="1080"/>
        <w:rPr>
          <w:rFonts w:ascii="Arial" w:hAnsi="Arial" w:cs="Arial"/>
          <w:sz w:val="22"/>
          <w:szCs w:val="22"/>
        </w:rPr>
      </w:pPr>
      <w:r w:rsidRPr="003F6283">
        <w:rPr>
          <w:rFonts w:ascii="Arial" w:hAnsi="Arial" w:cs="Arial"/>
          <w:sz w:val="22"/>
          <w:szCs w:val="22"/>
        </w:rPr>
        <w:t xml:space="preserve">The Quality Assurance Manager </w:t>
      </w:r>
      <w:r w:rsidR="00FA23CC" w:rsidRPr="003F6283">
        <w:rPr>
          <w:rFonts w:ascii="Arial" w:hAnsi="Arial" w:cs="Arial"/>
          <w:sz w:val="22"/>
          <w:szCs w:val="22"/>
        </w:rPr>
        <w:t>Reviews</w:t>
      </w:r>
      <w:r w:rsidRPr="003F6283">
        <w:rPr>
          <w:rFonts w:ascii="Arial" w:hAnsi="Arial" w:cs="Arial"/>
          <w:sz w:val="22"/>
          <w:szCs w:val="22"/>
        </w:rPr>
        <w:t xml:space="preserve"> R&amp;R Studies periodically and if he deems it necessary, may request an additional long method gage study to ensure the accuracy of inspection capability. </w:t>
      </w:r>
    </w:p>
    <w:p w14:paraId="04A2BD3E" w14:textId="77777777" w:rsidR="00077263" w:rsidRPr="003F6283" w:rsidRDefault="00077263" w:rsidP="00077263">
      <w:pPr>
        <w:rPr>
          <w:rFonts w:ascii="Arial" w:hAnsi="Arial" w:cs="Arial"/>
          <w:b/>
          <w:sz w:val="28"/>
          <w:szCs w:val="28"/>
        </w:rPr>
      </w:pPr>
    </w:p>
    <w:p w14:paraId="03832BDD" w14:textId="277B6AB0" w:rsidR="00077263" w:rsidRPr="00DE2D8D" w:rsidRDefault="00077263" w:rsidP="00DE2D8D">
      <w:pPr>
        <w:pStyle w:val="ListParagraph"/>
        <w:numPr>
          <w:ilvl w:val="0"/>
          <w:numId w:val="1"/>
        </w:numPr>
        <w:ind w:left="0"/>
        <w:rPr>
          <w:rFonts w:ascii="Arial" w:hAnsi="Arial" w:cs="Arial"/>
          <w:b/>
          <w:sz w:val="28"/>
          <w:szCs w:val="28"/>
        </w:rPr>
      </w:pPr>
      <w:r w:rsidRPr="00DE2D8D">
        <w:rPr>
          <w:rFonts w:ascii="Arial" w:hAnsi="Arial" w:cs="Arial"/>
          <w:b/>
          <w:sz w:val="28"/>
          <w:szCs w:val="28"/>
        </w:rPr>
        <w:t>References</w:t>
      </w:r>
    </w:p>
    <w:p w14:paraId="7C530A82" w14:textId="77777777" w:rsidR="007B7D79" w:rsidRPr="003F6283" w:rsidRDefault="007B7D79" w:rsidP="00077263">
      <w:pPr>
        <w:rPr>
          <w:rFonts w:ascii="Arial" w:hAnsi="Arial" w:cs="Arial"/>
          <w:b/>
          <w:sz w:val="28"/>
          <w:szCs w:val="28"/>
        </w:rPr>
      </w:pPr>
    </w:p>
    <w:p w14:paraId="5A3671A9" w14:textId="77777777" w:rsidR="00077263" w:rsidRPr="00DE2D8D" w:rsidRDefault="00077263">
      <w:pPr>
        <w:rPr>
          <w:rFonts w:ascii="Arial" w:hAnsi="Arial" w:cs="Arial"/>
          <w:b/>
          <w:sz w:val="22"/>
          <w:szCs w:val="22"/>
        </w:rPr>
      </w:pPr>
      <w:r w:rsidRPr="003F6283">
        <w:rPr>
          <w:rFonts w:ascii="Arial" w:hAnsi="Arial" w:cs="Arial"/>
          <w:b/>
          <w:sz w:val="28"/>
          <w:szCs w:val="28"/>
        </w:rPr>
        <w:tab/>
      </w:r>
      <w:r w:rsidRPr="00DE2D8D">
        <w:rPr>
          <w:rFonts w:ascii="Arial" w:hAnsi="Arial" w:cs="Arial"/>
          <w:b/>
          <w:sz w:val="22"/>
          <w:szCs w:val="22"/>
        </w:rPr>
        <w:t xml:space="preserve">AC7004, 7.6.5 </w:t>
      </w:r>
    </w:p>
    <w:p w14:paraId="75B338F5" w14:textId="77777777" w:rsidR="00077263" w:rsidRPr="003F6283" w:rsidRDefault="00077263" w:rsidP="00077263">
      <w:pPr>
        <w:rPr>
          <w:rFonts w:ascii="Arial" w:hAnsi="Arial" w:cs="Arial"/>
          <w:b/>
          <w:sz w:val="28"/>
          <w:szCs w:val="28"/>
        </w:rPr>
      </w:pPr>
    </w:p>
    <w:p w14:paraId="5DA289EA" w14:textId="382D17BA" w:rsidR="00077263" w:rsidRPr="003F6283" w:rsidRDefault="00077263" w:rsidP="007B7D79">
      <w:pPr>
        <w:ind w:left="720"/>
        <w:rPr>
          <w:rFonts w:ascii="Arial" w:hAnsi="Arial" w:cs="Arial"/>
          <w:b/>
        </w:rPr>
      </w:pPr>
      <w:r w:rsidRPr="00DE2D8D">
        <w:rPr>
          <w:rFonts w:ascii="Arial" w:hAnsi="Arial" w:cs="Arial"/>
          <w:b/>
        </w:rPr>
        <w:t>5.1</w:t>
      </w:r>
      <w:r w:rsidRPr="00DE2D8D">
        <w:rPr>
          <w:rFonts w:ascii="Arial" w:hAnsi="Arial" w:cs="Arial"/>
          <w:b/>
        </w:rPr>
        <w:tab/>
        <w:t>Related Procedure</w:t>
      </w:r>
    </w:p>
    <w:p w14:paraId="34F41529" w14:textId="77777777" w:rsidR="007B7D79" w:rsidRPr="00DE2D8D" w:rsidRDefault="007B7D79" w:rsidP="00DE2D8D">
      <w:pPr>
        <w:ind w:left="720"/>
        <w:rPr>
          <w:rFonts w:ascii="Arial" w:hAnsi="Arial" w:cs="Arial"/>
          <w:b/>
        </w:rPr>
      </w:pPr>
    </w:p>
    <w:p w14:paraId="3F91CB45" w14:textId="5827EEB4" w:rsidR="00077263" w:rsidRPr="003F6283" w:rsidRDefault="00077263" w:rsidP="00DE2D8D">
      <w:pPr>
        <w:ind w:left="720"/>
        <w:rPr>
          <w:rFonts w:ascii="Arial" w:hAnsi="Arial" w:cs="Arial"/>
          <w:sz w:val="22"/>
          <w:szCs w:val="22"/>
        </w:rPr>
      </w:pPr>
      <w:r w:rsidRPr="003F6283">
        <w:rPr>
          <w:rFonts w:ascii="Arial" w:hAnsi="Arial" w:cs="Arial"/>
          <w:sz w:val="22"/>
          <w:szCs w:val="22"/>
        </w:rPr>
        <w:tab/>
        <w:t>Inspection Equipment Control, Maintenance and Calibration:</w:t>
      </w:r>
      <w:r w:rsidRPr="003F6283">
        <w:rPr>
          <w:rFonts w:ascii="Arial" w:hAnsi="Arial" w:cs="Arial"/>
          <w:sz w:val="22"/>
          <w:szCs w:val="22"/>
        </w:rPr>
        <w:tab/>
        <w:t xml:space="preserve"> QP-125</w:t>
      </w:r>
    </w:p>
    <w:p w14:paraId="572FFA2B" w14:textId="080D751D" w:rsidR="00077263" w:rsidRPr="003F6283" w:rsidRDefault="00077263" w:rsidP="00DE2D8D">
      <w:pPr>
        <w:ind w:left="720"/>
        <w:rPr>
          <w:rFonts w:ascii="Arial" w:hAnsi="Arial" w:cs="Arial"/>
          <w:sz w:val="22"/>
          <w:szCs w:val="22"/>
        </w:rPr>
      </w:pPr>
      <w:r w:rsidRPr="003F6283">
        <w:rPr>
          <w:rFonts w:ascii="Arial" w:hAnsi="Arial" w:cs="Arial"/>
          <w:sz w:val="22"/>
          <w:szCs w:val="22"/>
        </w:rPr>
        <w:tab/>
        <w:t>Tooling Development</w:t>
      </w:r>
      <w:r w:rsidRPr="003F6283">
        <w:rPr>
          <w:rFonts w:ascii="Arial" w:hAnsi="Arial" w:cs="Arial"/>
          <w:sz w:val="22"/>
          <w:szCs w:val="22"/>
        </w:rPr>
        <w:tab/>
      </w:r>
      <w:r w:rsidRPr="003F6283">
        <w:rPr>
          <w:rFonts w:ascii="Arial" w:hAnsi="Arial" w:cs="Arial"/>
          <w:sz w:val="22"/>
          <w:szCs w:val="22"/>
        </w:rPr>
        <w:tab/>
      </w:r>
      <w:r w:rsidRPr="003F6283">
        <w:rPr>
          <w:rFonts w:ascii="Arial" w:hAnsi="Arial" w:cs="Arial"/>
          <w:sz w:val="22"/>
          <w:szCs w:val="22"/>
        </w:rPr>
        <w:tab/>
      </w:r>
      <w:r w:rsidRPr="003F6283">
        <w:rPr>
          <w:rFonts w:ascii="Arial" w:hAnsi="Arial" w:cs="Arial"/>
          <w:sz w:val="22"/>
          <w:szCs w:val="22"/>
        </w:rPr>
        <w:tab/>
      </w:r>
      <w:r w:rsidRPr="003F6283">
        <w:rPr>
          <w:rFonts w:ascii="Arial" w:hAnsi="Arial" w:cs="Arial"/>
          <w:sz w:val="22"/>
          <w:szCs w:val="22"/>
        </w:rPr>
        <w:tab/>
      </w:r>
      <w:r w:rsidRPr="003F6283">
        <w:rPr>
          <w:rFonts w:ascii="Arial" w:hAnsi="Arial" w:cs="Arial"/>
          <w:sz w:val="22"/>
          <w:szCs w:val="22"/>
        </w:rPr>
        <w:tab/>
      </w:r>
      <w:r w:rsidR="003F6283">
        <w:rPr>
          <w:rFonts w:ascii="Arial" w:hAnsi="Arial" w:cs="Arial"/>
          <w:sz w:val="22"/>
          <w:szCs w:val="22"/>
        </w:rPr>
        <w:t xml:space="preserve">             </w:t>
      </w:r>
      <w:r w:rsidRPr="003F6283">
        <w:rPr>
          <w:rFonts w:ascii="Arial" w:hAnsi="Arial" w:cs="Arial"/>
          <w:sz w:val="22"/>
          <w:szCs w:val="22"/>
        </w:rPr>
        <w:t>QP-140</w:t>
      </w:r>
    </w:p>
    <w:p w14:paraId="669D373C" w14:textId="77777777" w:rsidR="00077263" w:rsidRPr="003F6283" w:rsidRDefault="00077263" w:rsidP="00077263">
      <w:pPr>
        <w:rPr>
          <w:rFonts w:ascii="Arial" w:hAnsi="Arial" w:cs="Arial"/>
          <w:b/>
          <w:sz w:val="28"/>
          <w:szCs w:val="28"/>
        </w:rPr>
      </w:pPr>
    </w:p>
    <w:p w14:paraId="5D9916E9" w14:textId="56955F73" w:rsidR="00077263" w:rsidRPr="00DE2D8D" w:rsidRDefault="00077263" w:rsidP="00DE2D8D">
      <w:pPr>
        <w:ind w:left="720"/>
        <w:rPr>
          <w:rFonts w:ascii="Arial" w:hAnsi="Arial" w:cs="Arial"/>
          <w:b/>
        </w:rPr>
      </w:pPr>
      <w:r w:rsidRPr="00DE2D8D">
        <w:rPr>
          <w:rFonts w:ascii="Arial" w:hAnsi="Arial" w:cs="Arial"/>
          <w:b/>
        </w:rPr>
        <w:t>5.2</w:t>
      </w:r>
      <w:r w:rsidRPr="00DE2D8D">
        <w:rPr>
          <w:rFonts w:ascii="Arial" w:hAnsi="Arial" w:cs="Arial"/>
          <w:b/>
        </w:rPr>
        <w:tab/>
        <w:t>Reference Documents</w:t>
      </w:r>
    </w:p>
    <w:p w14:paraId="4BCC3971" w14:textId="77777777" w:rsidR="007B7D79" w:rsidRPr="003F6283" w:rsidRDefault="007B7D79" w:rsidP="00077263">
      <w:pPr>
        <w:rPr>
          <w:rFonts w:ascii="Arial" w:hAnsi="Arial" w:cs="Arial"/>
          <w:b/>
          <w:sz w:val="22"/>
          <w:szCs w:val="22"/>
        </w:rPr>
      </w:pPr>
    </w:p>
    <w:p w14:paraId="5510C4A8" w14:textId="64773229" w:rsidR="00077263" w:rsidRPr="003F6283" w:rsidRDefault="00077263" w:rsidP="00DE2D8D">
      <w:pPr>
        <w:ind w:left="720"/>
        <w:rPr>
          <w:rFonts w:ascii="Arial" w:hAnsi="Arial" w:cs="Arial"/>
          <w:sz w:val="22"/>
          <w:szCs w:val="22"/>
        </w:rPr>
      </w:pPr>
      <w:r w:rsidRPr="003F6283">
        <w:rPr>
          <w:rFonts w:ascii="Arial" w:hAnsi="Arial" w:cs="Arial"/>
          <w:b/>
          <w:sz w:val="22"/>
          <w:szCs w:val="22"/>
        </w:rPr>
        <w:tab/>
      </w:r>
      <w:r w:rsidRPr="003F6283">
        <w:rPr>
          <w:rFonts w:ascii="Arial" w:hAnsi="Arial" w:cs="Arial"/>
          <w:sz w:val="22"/>
          <w:szCs w:val="22"/>
        </w:rPr>
        <w:t>Measurement Systems Analysis Reference Manual, AIAG, 4</w:t>
      </w:r>
      <w:r w:rsidRPr="003F6283">
        <w:rPr>
          <w:rFonts w:ascii="Arial" w:hAnsi="Arial" w:cs="Arial"/>
          <w:sz w:val="22"/>
          <w:szCs w:val="22"/>
          <w:vertAlign w:val="superscript"/>
        </w:rPr>
        <w:t>th</w:t>
      </w:r>
      <w:r w:rsidRPr="003F6283">
        <w:rPr>
          <w:rFonts w:ascii="Arial" w:hAnsi="Arial" w:cs="Arial"/>
          <w:sz w:val="22"/>
          <w:szCs w:val="22"/>
        </w:rPr>
        <w:t xml:space="preserve"> Edition, 2010</w:t>
      </w:r>
    </w:p>
    <w:p w14:paraId="7F553CF7" w14:textId="77777777" w:rsidR="00077263" w:rsidRPr="003F6283" w:rsidRDefault="00077263" w:rsidP="00077263">
      <w:pPr>
        <w:rPr>
          <w:rFonts w:ascii="Arial" w:hAnsi="Arial" w:cs="Arial"/>
          <w:b/>
          <w:sz w:val="22"/>
          <w:szCs w:val="22"/>
        </w:rPr>
      </w:pPr>
    </w:p>
    <w:p w14:paraId="134AFE0E" w14:textId="76514802" w:rsidR="00077263" w:rsidRPr="00DE2D8D" w:rsidRDefault="00077263" w:rsidP="00DE2D8D">
      <w:pPr>
        <w:pStyle w:val="ListParagraph"/>
        <w:numPr>
          <w:ilvl w:val="0"/>
          <w:numId w:val="1"/>
        </w:numPr>
        <w:ind w:left="0"/>
        <w:rPr>
          <w:rFonts w:ascii="Arial" w:hAnsi="Arial" w:cs="Arial"/>
          <w:b/>
          <w:sz w:val="28"/>
          <w:szCs w:val="28"/>
        </w:rPr>
      </w:pPr>
      <w:r w:rsidRPr="00DE2D8D">
        <w:rPr>
          <w:rFonts w:ascii="Arial" w:hAnsi="Arial" w:cs="Arial"/>
          <w:b/>
          <w:sz w:val="28"/>
          <w:szCs w:val="28"/>
        </w:rPr>
        <w:t>Records</w:t>
      </w:r>
    </w:p>
    <w:p w14:paraId="3F011F60" w14:textId="77777777" w:rsidR="00077263" w:rsidRPr="003F6283" w:rsidRDefault="00077263" w:rsidP="00077263">
      <w:pPr>
        <w:rPr>
          <w:rFonts w:ascii="Arial" w:hAnsi="Arial" w:cs="Arial"/>
          <w:sz w:val="22"/>
          <w:szCs w:val="22"/>
        </w:rPr>
      </w:pPr>
      <w:r w:rsidRPr="003F6283">
        <w:rPr>
          <w:rFonts w:ascii="Arial" w:hAnsi="Arial" w:cs="Arial"/>
          <w:b/>
          <w:sz w:val="28"/>
          <w:szCs w:val="28"/>
        </w:rPr>
        <w:tab/>
      </w:r>
      <w:r w:rsidRPr="003F6283">
        <w:rPr>
          <w:rFonts w:ascii="Arial" w:hAnsi="Arial" w:cs="Arial"/>
          <w:sz w:val="22"/>
          <w:szCs w:val="22"/>
        </w:rPr>
        <w:t>Gage R &amp; R Studies</w:t>
      </w:r>
      <w:r w:rsidRPr="003F6283">
        <w:rPr>
          <w:rFonts w:ascii="Arial" w:hAnsi="Arial" w:cs="Arial"/>
          <w:sz w:val="22"/>
          <w:szCs w:val="22"/>
        </w:rPr>
        <w:tab/>
      </w:r>
      <w:r w:rsidRPr="003F6283">
        <w:rPr>
          <w:rFonts w:ascii="Arial" w:hAnsi="Arial" w:cs="Arial"/>
          <w:sz w:val="22"/>
          <w:szCs w:val="22"/>
        </w:rPr>
        <w:tab/>
      </w:r>
      <w:r w:rsidRPr="003F6283">
        <w:rPr>
          <w:rFonts w:ascii="Arial" w:hAnsi="Arial" w:cs="Arial"/>
          <w:sz w:val="22"/>
          <w:szCs w:val="22"/>
        </w:rPr>
        <w:tab/>
        <w:t>R &amp; R</w:t>
      </w:r>
      <w:r w:rsidRPr="003F6283">
        <w:rPr>
          <w:rFonts w:ascii="Arial" w:hAnsi="Arial" w:cs="Arial"/>
          <w:sz w:val="22"/>
          <w:szCs w:val="22"/>
        </w:rPr>
        <w:tab/>
      </w:r>
      <w:r w:rsidRPr="003F6283">
        <w:rPr>
          <w:rFonts w:ascii="Arial" w:hAnsi="Arial" w:cs="Arial"/>
          <w:sz w:val="22"/>
          <w:szCs w:val="22"/>
        </w:rPr>
        <w:tab/>
      </w:r>
      <w:r w:rsidRPr="003F6283">
        <w:rPr>
          <w:rFonts w:ascii="Arial" w:hAnsi="Arial" w:cs="Arial"/>
          <w:sz w:val="22"/>
          <w:szCs w:val="22"/>
        </w:rPr>
        <w:tab/>
        <w:t>Retain Minimum of 7 Years</w:t>
      </w:r>
    </w:p>
    <w:p w14:paraId="291D79DF" w14:textId="77777777" w:rsidR="00077263" w:rsidRPr="003F6283" w:rsidRDefault="00077263" w:rsidP="00077263">
      <w:pPr>
        <w:rPr>
          <w:rFonts w:ascii="Arial" w:hAnsi="Arial" w:cs="Arial"/>
          <w:sz w:val="22"/>
          <w:szCs w:val="22"/>
        </w:rPr>
      </w:pPr>
    </w:p>
    <w:p w14:paraId="285CAB16" w14:textId="0E30B883" w:rsidR="00077263" w:rsidRPr="00DE2D8D" w:rsidRDefault="00077263" w:rsidP="00DE2D8D">
      <w:pPr>
        <w:pStyle w:val="ListParagraph"/>
        <w:numPr>
          <w:ilvl w:val="0"/>
          <w:numId w:val="1"/>
        </w:numPr>
        <w:ind w:left="0"/>
        <w:rPr>
          <w:rFonts w:ascii="Arial" w:hAnsi="Arial" w:cs="Arial"/>
          <w:b/>
          <w:sz w:val="28"/>
          <w:szCs w:val="28"/>
        </w:rPr>
      </w:pPr>
      <w:r w:rsidRPr="00DE2D8D">
        <w:rPr>
          <w:rFonts w:ascii="Arial" w:hAnsi="Arial" w:cs="Arial"/>
          <w:b/>
          <w:sz w:val="28"/>
          <w:szCs w:val="28"/>
        </w:rPr>
        <w:t>Policy References</w:t>
      </w:r>
    </w:p>
    <w:p w14:paraId="061C4270" w14:textId="77777777" w:rsidR="00077263" w:rsidRPr="003F6283" w:rsidRDefault="00077263" w:rsidP="00077263">
      <w:pPr>
        <w:rPr>
          <w:rFonts w:ascii="Arial" w:hAnsi="Arial" w:cs="Arial"/>
          <w:sz w:val="22"/>
          <w:szCs w:val="22"/>
        </w:rPr>
      </w:pPr>
      <w:r w:rsidRPr="003F6283">
        <w:rPr>
          <w:rFonts w:ascii="Arial" w:hAnsi="Arial" w:cs="Arial"/>
          <w:b/>
          <w:sz w:val="28"/>
          <w:szCs w:val="28"/>
        </w:rPr>
        <w:tab/>
      </w:r>
      <w:r w:rsidRPr="003F6283">
        <w:rPr>
          <w:rFonts w:ascii="Arial" w:hAnsi="Arial" w:cs="Arial"/>
          <w:sz w:val="22"/>
          <w:szCs w:val="22"/>
        </w:rPr>
        <w:t>Inspection and Testing</w:t>
      </w:r>
    </w:p>
    <w:p w14:paraId="052D7531" w14:textId="7C3C5AAE" w:rsidR="00077263" w:rsidRPr="003F6283" w:rsidRDefault="00077263" w:rsidP="00077263">
      <w:pPr>
        <w:rPr>
          <w:rFonts w:ascii="Arial" w:hAnsi="Arial" w:cs="Arial"/>
          <w:sz w:val="22"/>
          <w:szCs w:val="22"/>
        </w:rPr>
      </w:pPr>
      <w:r w:rsidRPr="003F6283">
        <w:rPr>
          <w:rFonts w:ascii="Arial" w:hAnsi="Arial" w:cs="Arial"/>
          <w:sz w:val="22"/>
          <w:szCs w:val="22"/>
        </w:rPr>
        <w:tab/>
        <w:t>Inspection and Test Status</w:t>
      </w:r>
    </w:p>
    <w:p w14:paraId="38FD8CCD" w14:textId="720F60F9" w:rsidR="00077263" w:rsidRPr="003F6283" w:rsidRDefault="00077263" w:rsidP="00077263">
      <w:pPr>
        <w:rPr>
          <w:rFonts w:ascii="Arial" w:hAnsi="Arial" w:cs="Arial"/>
          <w:sz w:val="22"/>
          <w:szCs w:val="22"/>
        </w:rPr>
      </w:pPr>
    </w:p>
    <w:p w14:paraId="5885F545" w14:textId="76A3013F" w:rsidR="00077263" w:rsidRPr="00DE2D8D" w:rsidRDefault="00077263" w:rsidP="00DE2D8D">
      <w:pPr>
        <w:pStyle w:val="ListParagraph"/>
        <w:numPr>
          <w:ilvl w:val="0"/>
          <w:numId w:val="1"/>
        </w:numPr>
        <w:ind w:left="0"/>
        <w:rPr>
          <w:rFonts w:ascii="Arial" w:hAnsi="Arial" w:cs="Arial"/>
          <w:b/>
          <w:sz w:val="28"/>
          <w:szCs w:val="28"/>
        </w:rPr>
      </w:pPr>
      <w:r w:rsidRPr="00DE2D8D">
        <w:rPr>
          <w:rFonts w:ascii="Arial" w:hAnsi="Arial" w:cs="Arial"/>
          <w:b/>
          <w:sz w:val="28"/>
          <w:szCs w:val="28"/>
        </w:rPr>
        <w:t>Revision</w:t>
      </w:r>
      <w:r w:rsidR="005112A4" w:rsidRPr="00DE2D8D">
        <w:rPr>
          <w:rFonts w:ascii="Arial" w:hAnsi="Arial" w:cs="Arial"/>
          <w:b/>
          <w:sz w:val="28"/>
          <w:szCs w:val="28"/>
        </w:rPr>
        <w:t xml:space="preserve"> History to Procedure</w:t>
      </w:r>
      <w:r w:rsidRPr="00DE2D8D">
        <w:rPr>
          <w:rFonts w:ascii="Arial" w:hAnsi="Arial" w:cs="Arial"/>
          <w:b/>
          <w:sz w:val="28"/>
          <w:szCs w:val="28"/>
        </w:rPr>
        <w:t xml:space="preserve"> QP-124</w:t>
      </w:r>
    </w:p>
    <w:p w14:paraId="4114AF02" w14:textId="03254AD0" w:rsidR="0025790B" w:rsidRPr="004523AF" w:rsidRDefault="00077263" w:rsidP="0025790B">
      <w:pPr>
        <w:rPr>
          <w:rFonts w:ascii="Arial" w:hAnsi="Arial" w:cs="Arial"/>
          <w:sz w:val="22"/>
          <w:szCs w:val="22"/>
        </w:rPr>
      </w:pPr>
      <w:r w:rsidRPr="00077263">
        <w:rPr>
          <w:rFonts w:ascii="Arial" w:hAnsi="Arial" w:cs="Arial"/>
          <w:b/>
          <w:sz w:val="22"/>
          <w:szCs w:val="22"/>
        </w:rPr>
        <w:tab/>
      </w:r>
    </w:p>
    <w:tbl>
      <w:tblPr>
        <w:tblW w:w="92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72" w:type="dxa"/>
        </w:tblCellMar>
        <w:tblLook w:val="01E0" w:firstRow="1" w:lastRow="1" w:firstColumn="1" w:lastColumn="1" w:noHBand="0" w:noVBand="0"/>
      </w:tblPr>
      <w:tblGrid>
        <w:gridCol w:w="789"/>
        <w:gridCol w:w="1260"/>
        <w:gridCol w:w="630"/>
        <w:gridCol w:w="6556"/>
      </w:tblGrid>
      <w:tr w:rsidR="00984314" w:rsidRPr="00830E82" w14:paraId="34027219" w14:textId="77777777" w:rsidTr="00DE2D8D">
        <w:trPr>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36EBAF10" w14:textId="77777777" w:rsidR="00984314" w:rsidRPr="00830E82" w:rsidRDefault="00984314" w:rsidP="004C7141">
            <w:pPr>
              <w:widowControl/>
              <w:jc w:val="center"/>
              <w:rPr>
                <w:rFonts w:ascii="Arial" w:hAnsi="Arial"/>
                <w:b/>
                <w:color w:val="auto"/>
                <w:sz w:val="20"/>
                <w:szCs w:val="20"/>
                <w:lang w:eastAsia="zh-CN" w:bidi="ar-SA"/>
              </w:rPr>
            </w:pPr>
            <w:r w:rsidRPr="00830E82">
              <w:rPr>
                <w:rFonts w:ascii="Arial" w:hAnsi="Arial"/>
                <w:b/>
                <w:color w:val="auto"/>
                <w:sz w:val="20"/>
                <w:szCs w:val="20"/>
                <w:lang w:eastAsia="zh-CN" w:bidi="ar-SA"/>
              </w:rPr>
              <w:t>Chg. No.</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AA7D906" w14:textId="77777777" w:rsidR="00984314" w:rsidRPr="00830E82" w:rsidRDefault="00984314" w:rsidP="004C7141">
            <w:pPr>
              <w:widowControl/>
              <w:jc w:val="center"/>
              <w:rPr>
                <w:rFonts w:ascii="Arial" w:hAnsi="Arial"/>
                <w:b/>
                <w:color w:val="auto"/>
                <w:sz w:val="20"/>
                <w:szCs w:val="20"/>
                <w:lang w:eastAsia="zh-CN" w:bidi="ar-SA"/>
              </w:rPr>
            </w:pPr>
            <w:r w:rsidRPr="00830E82">
              <w:rPr>
                <w:rFonts w:ascii="Arial" w:hAnsi="Arial"/>
                <w:b/>
                <w:color w:val="auto"/>
                <w:sz w:val="20"/>
                <w:szCs w:val="20"/>
                <w:lang w:eastAsia="zh-CN" w:bidi="ar-SA"/>
              </w:rPr>
              <w:t>Date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43D7758" w14:textId="77777777" w:rsidR="00984314" w:rsidRPr="00830E82" w:rsidRDefault="00984314" w:rsidP="004C7141">
            <w:pPr>
              <w:widowControl/>
              <w:jc w:val="center"/>
              <w:rPr>
                <w:rFonts w:ascii="Arial" w:hAnsi="Arial"/>
                <w:b/>
                <w:color w:val="auto"/>
                <w:sz w:val="20"/>
                <w:szCs w:val="20"/>
                <w:lang w:eastAsia="zh-CN" w:bidi="ar-SA"/>
              </w:rPr>
            </w:pPr>
            <w:r w:rsidRPr="00830E82">
              <w:rPr>
                <w:rFonts w:ascii="Arial" w:hAnsi="Arial"/>
                <w:b/>
                <w:color w:val="auto"/>
                <w:sz w:val="20"/>
                <w:szCs w:val="20"/>
                <w:lang w:eastAsia="zh-CN" w:bidi="ar-SA"/>
              </w:rPr>
              <w:t>Rev</w:t>
            </w:r>
            <w:r>
              <w:rPr>
                <w:rFonts w:ascii="Arial" w:hAnsi="Arial"/>
                <w:b/>
                <w:color w:val="auto"/>
                <w:sz w:val="20"/>
                <w:szCs w:val="20"/>
                <w:lang w:eastAsia="zh-CN" w:bidi="ar-SA"/>
              </w:rPr>
              <w:t>.</w:t>
            </w:r>
          </w:p>
        </w:tc>
        <w:tc>
          <w:tcPr>
            <w:tcW w:w="6556" w:type="dxa"/>
            <w:tcBorders>
              <w:top w:val="single" w:sz="4" w:space="0" w:color="auto"/>
              <w:left w:val="single" w:sz="4" w:space="0" w:color="auto"/>
              <w:bottom w:val="single" w:sz="4" w:space="0" w:color="auto"/>
              <w:right w:val="single" w:sz="4" w:space="0" w:color="auto"/>
            </w:tcBorders>
            <w:vAlign w:val="center"/>
            <w:hideMark/>
          </w:tcPr>
          <w:p w14:paraId="251865B4" w14:textId="77777777" w:rsidR="00984314" w:rsidRPr="00830E82" w:rsidRDefault="00984314" w:rsidP="004C7141">
            <w:pPr>
              <w:widowControl/>
              <w:rPr>
                <w:rFonts w:ascii="Arial" w:hAnsi="Arial"/>
                <w:b/>
                <w:color w:val="auto"/>
                <w:sz w:val="20"/>
                <w:szCs w:val="20"/>
                <w:lang w:eastAsia="zh-CN" w:bidi="ar-SA"/>
              </w:rPr>
            </w:pPr>
            <w:r w:rsidRPr="00830E82">
              <w:rPr>
                <w:rFonts w:ascii="Arial" w:hAnsi="Arial"/>
                <w:b/>
                <w:color w:val="auto"/>
                <w:sz w:val="20"/>
                <w:szCs w:val="20"/>
                <w:lang w:eastAsia="zh-CN" w:bidi="ar-SA"/>
              </w:rPr>
              <w:t xml:space="preserve">                          Change Description</w:t>
            </w:r>
          </w:p>
        </w:tc>
      </w:tr>
      <w:tr w:rsidR="00984314" w:rsidRPr="00830E82" w14:paraId="473A7458" w14:textId="77777777" w:rsidTr="00DE2D8D">
        <w:trPr>
          <w:trHeight w:val="474"/>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5CDFFC67" w14:textId="77777777" w:rsidR="00984314" w:rsidRPr="00DE2D8D" w:rsidRDefault="00984314" w:rsidP="004C7141">
            <w:pPr>
              <w:widowControl/>
              <w:jc w:val="center"/>
              <w:rPr>
                <w:rFonts w:ascii="Arial" w:hAnsi="Arial" w:cs="Arial"/>
                <w:color w:val="auto"/>
                <w:sz w:val="20"/>
                <w:szCs w:val="20"/>
                <w:lang w:eastAsia="zh-CN" w:bidi="ar-SA"/>
              </w:rPr>
            </w:pPr>
            <w:r w:rsidRPr="00DE2D8D">
              <w:rPr>
                <w:rFonts w:ascii="Arial" w:hAnsi="Arial" w:cs="Arial"/>
                <w:color w:val="auto"/>
                <w:sz w:val="20"/>
                <w:szCs w:val="20"/>
                <w:lang w:eastAsia="zh-CN" w:bidi="ar-SA"/>
              </w:rPr>
              <w:t>1</w:t>
            </w:r>
          </w:p>
        </w:tc>
        <w:tc>
          <w:tcPr>
            <w:tcW w:w="1260" w:type="dxa"/>
            <w:tcBorders>
              <w:top w:val="single" w:sz="4" w:space="0" w:color="auto"/>
              <w:left w:val="single" w:sz="4" w:space="0" w:color="auto"/>
              <w:bottom w:val="single" w:sz="4" w:space="0" w:color="auto"/>
              <w:right w:val="single" w:sz="4" w:space="0" w:color="auto"/>
            </w:tcBorders>
            <w:vAlign w:val="center"/>
          </w:tcPr>
          <w:p w14:paraId="17E2D4A9" w14:textId="707FA95C" w:rsidR="0025769D" w:rsidRPr="00DE2D8D" w:rsidRDefault="00077263" w:rsidP="0025769D">
            <w:pPr>
              <w:widowControl/>
              <w:jc w:val="center"/>
              <w:rPr>
                <w:rFonts w:ascii="Arial" w:hAnsi="Arial" w:cs="Arial"/>
                <w:color w:val="auto"/>
                <w:sz w:val="20"/>
                <w:szCs w:val="20"/>
                <w:lang w:eastAsia="zh-CN" w:bidi="ar-SA"/>
              </w:rPr>
            </w:pPr>
            <w:r w:rsidRPr="00DE2D8D">
              <w:rPr>
                <w:rFonts w:ascii="Arial" w:hAnsi="Arial" w:cs="Arial"/>
                <w:color w:val="auto"/>
                <w:sz w:val="20"/>
                <w:szCs w:val="20"/>
                <w:lang w:eastAsia="zh-CN" w:bidi="ar-SA"/>
              </w:rPr>
              <w:t>2/13/1998</w:t>
            </w:r>
          </w:p>
        </w:tc>
        <w:tc>
          <w:tcPr>
            <w:tcW w:w="630" w:type="dxa"/>
            <w:tcBorders>
              <w:top w:val="single" w:sz="4" w:space="0" w:color="auto"/>
              <w:left w:val="single" w:sz="4" w:space="0" w:color="auto"/>
              <w:bottom w:val="single" w:sz="4" w:space="0" w:color="auto"/>
              <w:right w:val="single" w:sz="4" w:space="0" w:color="auto"/>
            </w:tcBorders>
            <w:vAlign w:val="center"/>
          </w:tcPr>
          <w:p w14:paraId="740517AE" w14:textId="77777777" w:rsidR="00984314" w:rsidRPr="00DE2D8D" w:rsidRDefault="00984314" w:rsidP="004C7141">
            <w:pPr>
              <w:widowControl/>
              <w:jc w:val="center"/>
              <w:rPr>
                <w:rFonts w:ascii="Arial" w:hAnsi="Arial" w:cs="Arial"/>
                <w:color w:val="auto"/>
                <w:sz w:val="20"/>
                <w:szCs w:val="20"/>
                <w:lang w:eastAsia="zh-CN" w:bidi="ar-SA"/>
              </w:rPr>
            </w:pPr>
            <w:r w:rsidRPr="00DE2D8D">
              <w:rPr>
                <w:rFonts w:ascii="Arial" w:hAnsi="Arial" w:cs="Arial"/>
                <w:color w:val="auto"/>
                <w:sz w:val="20"/>
                <w:szCs w:val="20"/>
                <w:lang w:eastAsia="zh-CN" w:bidi="ar-SA"/>
              </w:rPr>
              <w:t>0</w:t>
            </w:r>
          </w:p>
        </w:tc>
        <w:tc>
          <w:tcPr>
            <w:tcW w:w="6556" w:type="dxa"/>
            <w:tcBorders>
              <w:top w:val="single" w:sz="4" w:space="0" w:color="auto"/>
              <w:left w:val="single" w:sz="4" w:space="0" w:color="auto"/>
              <w:bottom w:val="single" w:sz="4" w:space="0" w:color="auto"/>
              <w:right w:val="single" w:sz="4" w:space="0" w:color="auto"/>
            </w:tcBorders>
            <w:vAlign w:val="center"/>
          </w:tcPr>
          <w:p w14:paraId="026A6893" w14:textId="77777777" w:rsidR="00984314" w:rsidRPr="00DE2D8D" w:rsidRDefault="00984314" w:rsidP="004C7141">
            <w:pPr>
              <w:widowControl/>
              <w:rPr>
                <w:rFonts w:ascii="Arial" w:hAnsi="Arial" w:cs="Arial"/>
                <w:color w:val="auto"/>
                <w:sz w:val="20"/>
                <w:szCs w:val="20"/>
                <w:lang w:eastAsia="zh-CN" w:bidi="ar-SA"/>
              </w:rPr>
            </w:pPr>
            <w:r w:rsidRPr="00DE2D8D">
              <w:rPr>
                <w:rFonts w:ascii="Arial" w:hAnsi="Arial" w:cs="Arial"/>
                <w:color w:val="auto"/>
                <w:sz w:val="20"/>
                <w:szCs w:val="20"/>
                <w:lang w:eastAsia="zh-CN" w:bidi="ar-SA"/>
              </w:rPr>
              <w:t xml:space="preserve">Creation of Document </w:t>
            </w:r>
          </w:p>
        </w:tc>
      </w:tr>
      <w:tr w:rsidR="00984314" w:rsidRPr="00830E82" w14:paraId="1134B26E" w14:textId="77777777" w:rsidTr="00DE2D8D">
        <w:trPr>
          <w:trHeight w:val="555"/>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288E1C81" w14:textId="77777777" w:rsidR="00984314" w:rsidRPr="00DE2D8D" w:rsidRDefault="00984314" w:rsidP="004C7141">
            <w:pPr>
              <w:widowControl/>
              <w:jc w:val="center"/>
              <w:rPr>
                <w:rFonts w:ascii="Arial" w:hAnsi="Arial" w:cs="Arial"/>
                <w:color w:val="auto"/>
                <w:sz w:val="20"/>
                <w:szCs w:val="20"/>
                <w:lang w:eastAsia="zh-CN" w:bidi="ar-SA"/>
              </w:rPr>
            </w:pPr>
            <w:r w:rsidRPr="00DE2D8D">
              <w:rPr>
                <w:rFonts w:ascii="Arial" w:hAnsi="Arial" w:cs="Arial"/>
                <w:color w:val="auto"/>
                <w:sz w:val="20"/>
                <w:szCs w:val="20"/>
                <w:lang w:eastAsia="zh-CN" w:bidi="ar-SA"/>
              </w:rPr>
              <w:t>2</w:t>
            </w:r>
          </w:p>
        </w:tc>
        <w:tc>
          <w:tcPr>
            <w:tcW w:w="1260" w:type="dxa"/>
            <w:tcBorders>
              <w:top w:val="single" w:sz="4" w:space="0" w:color="auto"/>
              <w:left w:val="single" w:sz="4" w:space="0" w:color="auto"/>
              <w:bottom w:val="single" w:sz="4" w:space="0" w:color="auto"/>
              <w:right w:val="single" w:sz="4" w:space="0" w:color="auto"/>
            </w:tcBorders>
            <w:vAlign w:val="center"/>
          </w:tcPr>
          <w:p w14:paraId="6EE844BF" w14:textId="73D8B747" w:rsidR="00984314" w:rsidRPr="00DE2D8D" w:rsidRDefault="00077263" w:rsidP="005E086F">
            <w:pPr>
              <w:widowControl/>
              <w:rPr>
                <w:rFonts w:ascii="Arial" w:hAnsi="Arial" w:cs="Arial"/>
                <w:color w:val="auto"/>
                <w:sz w:val="20"/>
                <w:szCs w:val="20"/>
                <w:lang w:eastAsia="zh-CN" w:bidi="ar-SA"/>
              </w:rPr>
            </w:pPr>
            <w:r w:rsidRPr="00DE2D8D">
              <w:rPr>
                <w:rFonts w:ascii="Arial" w:hAnsi="Arial" w:cs="Arial"/>
                <w:color w:val="auto"/>
                <w:sz w:val="20"/>
                <w:szCs w:val="20"/>
                <w:lang w:eastAsia="zh-CN" w:bidi="ar-SA"/>
              </w:rPr>
              <w:t>10/18/2002</w:t>
            </w:r>
          </w:p>
        </w:tc>
        <w:tc>
          <w:tcPr>
            <w:tcW w:w="630" w:type="dxa"/>
            <w:tcBorders>
              <w:top w:val="single" w:sz="4" w:space="0" w:color="auto"/>
              <w:left w:val="single" w:sz="4" w:space="0" w:color="auto"/>
              <w:bottom w:val="single" w:sz="4" w:space="0" w:color="auto"/>
              <w:right w:val="single" w:sz="4" w:space="0" w:color="auto"/>
            </w:tcBorders>
            <w:vAlign w:val="center"/>
          </w:tcPr>
          <w:p w14:paraId="5FA242F4" w14:textId="77777777" w:rsidR="00984314" w:rsidRPr="00DE2D8D" w:rsidRDefault="00984314" w:rsidP="004C7141">
            <w:pPr>
              <w:widowControl/>
              <w:jc w:val="center"/>
              <w:rPr>
                <w:rFonts w:ascii="Arial" w:hAnsi="Arial" w:cs="Arial"/>
                <w:color w:val="auto"/>
                <w:sz w:val="20"/>
                <w:szCs w:val="20"/>
                <w:lang w:eastAsia="zh-CN" w:bidi="ar-SA"/>
              </w:rPr>
            </w:pPr>
            <w:r w:rsidRPr="00DE2D8D">
              <w:rPr>
                <w:rFonts w:ascii="Arial" w:hAnsi="Arial" w:cs="Arial"/>
                <w:color w:val="auto"/>
                <w:sz w:val="20"/>
                <w:szCs w:val="20"/>
                <w:lang w:eastAsia="zh-CN" w:bidi="ar-SA"/>
              </w:rPr>
              <w:t>1</w:t>
            </w:r>
          </w:p>
        </w:tc>
        <w:tc>
          <w:tcPr>
            <w:tcW w:w="6556" w:type="dxa"/>
            <w:tcBorders>
              <w:top w:val="single" w:sz="4" w:space="0" w:color="auto"/>
              <w:left w:val="single" w:sz="4" w:space="0" w:color="auto"/>
              <w:bottom w:val="single" w:sz="4" w:space="0" w:color="auto"/>
              <w:right w:val="single" w:sz="4" w:space="0" w:color="auto"/>
            </w:tcBorders>
            <w:vAlign w:val="center"/>
          </w:tcPr>
          <w:p w14:paraId="30427FF7" w14:textId="0D2B90F6" w:rsidR="00077263" w:rsidRPr="00DE2D8D" w:rsidRDefault="00077263" w:rsidP="00077263">
            <w:pPr>
              <w:widowControl/>
              <w:autoSpaceDE w:val="0"/>
              <w:autoSpaceDN w:val="0"/>
              <w:adjustRightInd w:val="0"/>
              <w:rPr>
                <w:rFonts w:ascii="Arial" w:eastAsiaTheme="minorHAnsi" w:hAnsi="Arial" w:cs="Arial"/>
                <w:color w:val="auto"/>
                <w:sz w:val="20"/>
                <w:szCs w:val="20"/>
                <w:lang w:bidi="ar-SA"/>
              </w:rPr>
            </w:pPr>
            <w:r w:rsidRPr="00DE2D8D">
              <w:rPr>
                <w:rFonts w:ascii="Arial" w:eastAsiaTheme="minorHAnsi" w:hAnsi="Arial" w:cs="Arial"/>
                <w:color w:val="auto"/>
                <w:sz w:val="20"/>
                <w:szCs w:val="20"/>
                <w:lang w:bidi="ar-SA"/>
              </w:rPr>
              <w:t>Rev. 3: Added 'or less' to 'The target gage repeatability and reproducibility (R &amp; R) is 10 percent' under section 1 'Purpose and Scope'. Changed 'Fixture' to 'Equipment' under heading 4.4. Section 4.4 was 'Accepts fixtures with a gage R &amp; R score of 10 percent or less, or up to 30 percent when achieving higher capacity would be cost-prohibitive.</w:t>
            </w:r>
          </w:p>
          <w:p w14:paraId="17444AC4" w14:textId="218C3410" w:rsidR="00077263" w:rsidRPr="00DE2D8D" w:rsidRDefault="00077263" w:rsidP="00077263">
            <w:pPr>
              <w:widowControl/>
              <w:autoSpaceDE w:val="0"/>
              <w:autoSpaceDN w:val="0"/>
              <w:adjustRightInd w:val="0"/>
              <w:rPr>
                <w:rFonts w:ascii="Arial" w:eastAsiaTheme="minorHAnsi" w:hAnsi="Arial" w:cs="Arial"/>
                <w:color w:val="auto"/>
                <w:sz w:val="20"/>
                <w:szCs w:val="20"/>
                <w:lang w:bidi="ar-SA"/>
              </w:rPr>
            </w:pPr>
            <w:r w:rsidRPr="00DE2D8D">
              <w:rPr>
                <w:rFonts w:ascii="Arial" w:eastAsiaTheme="minorHAnsi" w:hAnsi="Arial" w:cs="Arial"/>
                <w:color w:val="auto"/>
                <w:sz w:val="20"/>
                <w:szCs w:val="20"/>
                <w:lang w:bidi="ar-SA"/>
              </w:rPr>
              <w:t>Develops a written improvement plan using the corrective action form when the error is 30 percent or higher. Updates control plan if a gage is changed. Gage R &amp; R studies are made available to customer upon request. R &amp; R of between 10 and 30 percent will be reviewed</w:t>
            </w:r>
          </w:p>
          <w:p w14:paraId="739AB593" w14:textId="52839466" w:rsidR="00984314" w:rsidRPr="00DE2D8D" w:rsidRDefault="00077263" w:rsidP="00077263">
            <w:pPr>
              <w:widowControl/>
              <w:autoSpaceDE w:val="0"/>
              <w:autoSpaceDN w:val="0"/>
              <w:adjustRightInd w:val="0"/>
              <w:rPr>
                <w:rFonts w:ascii="Arial" w:eastAsiaTheme="minorHAnsi" w:hAnsi="Arial" w:cs="Arial"/>
                <w:color w:val="auto"/>
                <w:sz w:val="20"/>
                <w:szCs w:val="20"/>
                <w:lang w:bidi="ar-SA"/>
              </w:rPr>
            </w:pPr>
            <w:r w:rsidRPr="00DE2D8D">
              <w:rPr>
                <w:rFonts w:ascii="Arial" w:eastAsiaTheme="minorHAnsi" w:hAnsi="Arial" w:cs="Arial"/>
                <w:color w:val="auto"/>
                <w:sz w:val="20"/>
                <w:szCs w:val="20"/>
                <w:lang w:bidi="ar-SA"/>
              </w:rPr>
              <w:t>by the SPC Coordinator. If acceptable, he/she will sign off on R &amp; R form.' Also added Q.A. Supervisor as being responsible with the SPC Coordinator.</w:t>
            </w:r>
          </w:p>
        </w:tc>
      </w:tr>
      <w:tr w:rsidR="003229AF" w:rsidRPr="00830E82" w14:paraId="13490711" w14:textId="77777777" w:rsidTr="00DE2D8D">
        <w:trPr>
          <w:trHeight w:val="429"/>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2DADDA56" w14:textId="77777777" w:rsidR="003229AF" w:rsidRPr="00DE2D8D" w:rsidRDefault="003229AF" w:rsidP="003229AF">
            <w:pPr>
              <w:widowControl/>
              <w:jc w:val="center"/>
              <w:rPr>
                <w:rFonts w:ascii="Arial" w:hAnsi="Arial" w:cs="Arial"/>
                <w:color w:val="auto"/>
                <w:sz w:val="20"/>
                <w:szCs w:val="20"/>
                <w:lang w:eastAsia="zh-CN" w:bidi="ar-SA"/>
              </w:rPr>
            </w:pPr>
            <w:r w:rsidRPr="00DE2D8D">
              <w:rPr>
                <w:rFonts w:ascii="Arial" w:hAnsi="Arial" w:cs="Arial"/>
                <w:color w:val="auto"/>
                <w:sz w:val="20"/>
                <w:szCs w:val="20"/>
                <w:lang w:eastAsia="zh-CN" w:bidi="ar-SA"/>
              </w:rPr>
              <w:t>3</w:t>
            </w:r>
          </w:p>
        </w:tc>
        <w:tc>
          <w:tcPr>
            <w:tcW w:w="1260" w:type="dxa"/>
            <w:tcBorders>
              <w:top w:val="single" w:sz="4" w:space="0" w:color="auto"/>
              <w:left w:val="single" w:sz="4" w:space="0" w:color="auto"/>
              <w:bottom w:val="single" w:sz="4" w:space="0" w:color="auto"/>
              <w:right w:val="single" w:sz="4" w:space="0" w:color="auto"/>
            </w:tcBorders>
            <w:vAlign w:val="center"/>
          </w:tcPr>
          <w:p w14:paraId="019DEDD0" w14:textId="7D2E1285" w:rsidR="003229AF" w:rsidRPr="00DE2D8D" w:rsidRDefault="00077263" w:rsidP="005E086F">
            <w:pPr>
              <w:widowControl/>
              <w:rPr>
                <w:rFonts w:ascii="Arial" w:hAnsi="Arial" w:cs="Arial"/>
                <w:color w:val="auto"/>
                <w:sz w:val="20"/>
                <w:szCs w:val="20"/>
                <w:lang w:eastAsia="zh-CN" w:bidi="ar-SA"/>
              </w:rPr>
            </w:pPr>
            <w:r w:rsidRPr="00DE2D8D">
              <w:rPr>
                <w:rFonts w:ascii="Arial" w:hAnsi="Arial" w:cs="Arial"/>
                <w:color w:val="auto"/>
                <w:sz w:val="20"/>
                <w:szCs w:val="20"/>
                <w:lang w:eastAsia="zh-CN" w:bidi="ar-SA"/>
              </w:rPr>
              <w:t>9/11/2009</w:t>
            </w:r>
          </w:p>
        </w:tc>
        <w:tc>
          <w:tcPr>
            <w:tcW w:w="630" w:type="dxa"/>
            <w:tcBorders>
              <w:top w:val="single" w:sz="4" w:space="0" w:color="auto"/>
              <w:left w:val="single" w:sz="4" w:space="0" w:color="auto"/>
              <w:bottom w:val="single" w:sz="4" w:space="0" w:color="auto"/>
              <w:right w:val="single" w:sz="4" w:space="0" w:color="auto"/>
            </w:tcBorders>
            <w:vAlign w:val="center"/>
          </w:tcPr>
          <w:p w14:paraId="22B8EC80" w14:textId="51C84DBA" w:rsidR="003229AF" w:rsidRPr="00DE2D8D" w:rsidRDefault="003229AF" w:rsidP="003229AF">
            <w:pPr>
              <w:widowControl/>
              <w:jc w:val="center"/>
              <w:rPr>
                <w:rFonts w:ascii="Arial" w:hAnsi="Arial" w:cs="Arial"/>
                <w:color w:val="auto"/>
                <w:sz w:val="20"/>
                <w:szCs w:val="20"/>
                <w:lang w:eastAsia="zh-CN" w:bidi="ar-SA"/>
              </w:rPr>
            </w:pPr>
            <w:r w:rsidRPr="00DE2D8D">
              <w:rPr>
                <w:rFonts w:ascii="Arial" w:hAnsi="Arial" w:cs="Arial"/>
                <w:color w:val="auto"/>
                <w:sz w:val="20"/>
                <w:szCs w:val="20"/>
                <w:lang w:eastAsia="zh-CN" w:bidi="ar-SA"/>
              </w:rPr>
              <w:t>2</w:t>
            </w:r>
          </w:p>
        </w:tc>
        <w:tc>
          <w:tcPr>
            <w:tcW w:w="6556" w:type="dxa"/>
            <w:tcBorders>
              <w:top w:val="single" w:sz="4" w:space="0" w:color="auto"/>
              <w:left w:val="single" w:sz="4" w:space="0" w:color="auto"/>
              <w:bottom w:val="single" w:sz="4" w:space="0" w:color="auto"/>
              <w:right w:val="single" w:sz="4" w:space="0" w:color="auto"/>
            </w:tcBorders>
            <w:vAlign w:val="center"/>
          </w:tcPr>
          <w:p w14:paraId="089FD6F3" w14:textId="77777777" w:rsidR="00077263" w:rsidRPr="00DE2D8D" w:rsidRDefault="00077263" w:rsidP="00077263">
            <w:pPr>
              <w:widowControl/>
              <w:autoSpaceDE w:val="0"/>
              <w:autoSpaceDN w:val="0"/>
              <w:adjustRightInd w:val="0"/>
              <w:rPr>
                <w:rFonts w:ascii="Arial" w:eastAsiaTheme="minorHAnsi" w:hAnsi="Arial" w:cs="Arial"/>
                <w:color w:val="auto"/>
                <w:sz w:val="20"/>
                <w:szCs w:val="20"/>
                <w:lang w:bidi="ar-SA"/>
              </w:rPr>
            </w:pPr>
            <w:r w:rsidRPr="00DE2D8D">
              <w:rPr>
                <w:rFonts w:ascii="Arial" w:eastAsiaTheme="minorHAnsi" w:hAnsi="Arial" w:cs="Arial"/>
                <w:color w:val="auto"/>
                <w:sz w:val="20"/>
                <w:szCs w:val="20"/>
                <w:lang w:bidi="ar-SA"/>
              </w:rPr>
              <w:t>"Statistical studies are done on each type of measuring and test</w:t>
            </w:r>
          </w:p>
          <w:p w14:paraId="2B55BD39" w14:textId="1536F3B9" w:rsidR="003229AF" w:rsidRPr="00DE2D8D" w:rsidRDefault="00077263" w:rsidP="00077263">
            <w:pPr>
              <w:widowControl/>
              <w:autoSpaceDE w:val="0"/>
              <w:autoSpaceDN w:val="0"/>
              <w:adjustRightInd w:val="0"/>
              <w:rPr>
                <w:rFonts w:ascii="Arial" w:eastAsiaTheme="minorHAnsi" w:hAnsi="Arial" w:cs="Arial"/>
                <w:color w:val="auto"/>
                <w:sz w:val="20"/>
                <w:szCs w:val="20"/>
                <w:lang w:bidi="ar-SA"/>
              </w:rPr>
            </w:pPr>
            <w:r w:rsidRPr="00DE2D8D">
              <w:rPr>
                <w:rFonts w:ascii="Arial" w:eastAsiaTheme="minorHAnsi" w:hAnsi="Arial" w:cs="Arial"/>
                <w:color w:val="auto"/>
                <w:sz w:val="20"/>
                <w:szCs w:val="20"/>
                <w:lang w:bidi="ar-SA"/>
              </w:rPr>
              <w:t xml:space="preserve">equipment system." Changed in 4.4 "SPC COOR" to "QUA SUP" and changed "and" to "or" in the sentence starting with "The SPC </w:t>
            </w:r>
            <w:r w:rsidRPr="00DE2D8D">
              <w:rPr>
                <w:rFonts w:ascii="Arial" w:eastAsiaTheme="minorHAnsi" w:hAnsi="Arial" w:cs="Arial"/>
                <w:color w:val="auto"/>
                <w:sz w:val="20"/>
                <w:szCs w:val="20"/>
                <w:lang w:bidi="ar-SA"/>
              </w:rPr>
              <w:lastRenderedPageBreak/>
              <w:t>Coordinator and the Q.A. Supervisor"... Changed in 4.6 "SPC COOR" to "QUA SUP".</w:t>
            </w:r>
          </w:p>
        </w:tc>
      </w:tr>
      <w:tr w:rsidR="003229AF" w:rsidRPr="00830E82" w14:paraId="4DF732EA" w14:textId="77777777" w:rsidTr="00DE2D8D">
        <w:trPr>
          <w:trHeight w:val="384"/>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73A0E0B7" w14:textId="77777777" w:rsidR="003229AF" w:rsidRPr="00DE2D8D" w:rsidRDefault="003229AF" w:rsidP="003229AF">
            <w:pPr>
              <w:widowControl/>
              <w:jc w:val="center"/>
              <w:rPr>
                <w:rFonts w:ascii="Arial" w:hAnsi="Arial" w:cs="Arial"/>
                <w:color w:val="auto"/>
                <w:sz w:val="20"/>
                <w:szCs w:val="20"/>
                <w:lang w:eastAsia="zh-CN" w:bidi="ar-SA"/>
              </w:rPr>
            </w:pPr>
            <w:r w:rsidRPr="00DE2D8D">
              <w:rPr>
                <w:rFonts w:ascii="Arial" w:hAnsi="Arial" w:cs="Arial"/>
                <w:color w:val="auto"/>
                <w:sz w:val="20"/>
                <w:szCs w:val="20"/>
                <w:lang w:eastAsia="zh-CN" w:bidi="ar-SA"/>
              </w:rPr>
              <w:lastRenderedPageBreak/>
              <w:t>4</w:t>
            </w:r>
          </w:p>
        </w:tc>
        <w:tc>
          <w:tcPr>
            <w:tcW w:w="1260" w:type="dxa"/>
            <w:tcBorders>
              <w:top w:val="single" w:sz="4" w:space="0" w:color="auto"/>
              <w:left w:val="single" w:sz="4" w:space="0" w:color="auto"/>
              <w:bottom w:val="single" w:sz="4" w:space="0" w:color="auto"/>
              <w:right w:val="single" w:sz="4" w:space="0" w:color="auto"/>
            </w:tcBorders>
            <w:vAlign w:val="center"/>
          </w:tcPr>
          <w:p w14:paraId="7DD9C440" w14:textId="4D480274" w:rsidR="003229AF" w:rsidRPr="00DE2D8D" w:rsidRDefault="00FC770A" w:rsidP="003229AF">
            <w:pPr>
              <w:widowControl/>
              <w:jc w:val="center"/>
              <w:rPr>
                <w:rFonts w:ascii="Arial" w:hAnsi="Arial" w:cs="Arial"/>
                <w:color w:val="auto"/>
                <w:sz w:val="20"/>
                <w:szCs w:val="20"/>
                <w:lang w:eastAsia="zh-CN" w:bidi="ar-SA"/>
              </w:rPr>
            </w:pPr>
            <w:r w:rsidRPr="00DE2D8D">
              <w:rPr>
                <w:rFonts w:ascii="Arial" w:hAnsi="Arial" w:cs="Arial"/>
                <w:color w:val="auto"/>
                <w:sz w:val="20"/>
                <w:szCs w:val="20"/>
                <w:lang w:eastAsia="zh-CN" w:bidi="ar-SA"/>
              </w:rPr>
              <w:t>1/12/2018</w:t>
            </w:r>
          </w:p>
        </w:tc>
        <w:tc>
          <w:tcPr>
            <w:tcW w:w="630" w:type="dxa"/>
            <w:tcBorders>
              <w:top w:val="single" w:sz="4" w:space="0" w:color="auto"/>
              <w:left w:val="single" w:sz="4" w:space="0" w:color="auto"/>
              <w:bottom w:val="single" w:sz="4" w:space="0" w:color="auto"/>
              <w:right w:val="single" w:sz="4" w:space="0" w:color="auto"/>
            </w:tcBorders>
            <w:vAlign w:val="center"/>
          </w:tcPr>
          <w:p w14:paraId="264AC5E9" w14:textId="77777777" w:rsidR="003229AF" w:rsidRPr="00DE2D8D" w:rsidRDefault="003229AF" w:rsidP="003229AF">
            <w:pPr>
              <w:widowControl/>
              <w:jc w:val="center"/>
              <w:rPr>
                <w:rFonts w:ascii="Arial" w:hAnsi="Arial" w:cs="Arial"/>
                <w:color w:val="auto"/>
                <w:sz w:val="20"/>
                <w:szCs w:val="20"/>
                <w:lang w:eastAsia="zh-CN" w:bidi="ar-SA"/>
              </w:rPr>
            </w:pPr>
            <w:r w:rsidRPr="00DE2D8D">
              <w:rPr>
                <w:rFonts w:ascii="Arial" w:hAnsi="Arial" w:cs="Arial"/>
                <w:color w:val="auto"/>
                <w:sz w:val="20"/>
                <w:szCs w:val="20"/>
                <w:lang w:eastAsia="zh-CN" w:bidi="ar-SA"/>
              </w:rPr>
              <w:t>3</w:t>
            </w:r>
          </w:p>
        </w:tc>
        <w:tc>
          <w:tcPr>
            <w:tcW w:w="6556" w:type="dxa"/>
            <w:tcBorders>
              <w:top w:val="single" w:sz="4" w:space="0" w:color="auto"/>
              <w:left w:val="single" w:sz="4" w:space="0" w:color="auto"/>
              <w:bottom w:val="single" w:sz="4" w:space="0" w:color="auto"/>
              <w:right w:val="single" w:sz="4" w:space="0" w:color="auto"/>
            </w:tcBorders>
            <w:vAlign w:val="center"/>
          </w:tcPr>
          <w:p w14:paraId="1D973C76" w14:textId="2EA6C583" w:rsidR="003229AF" w:rsidRPr="00DE2D8D" w:rsidRDefault="00FC770A" w:rsidP="00FF04CE">
            <w:pPr>
              <w:rPr>
                <w:rFonts w:ascii="Arial" w:hAnsi="Arial" w:cs="Arial"/>
                <w:sz w:val="20"/>
                <w:szCs w:val="20"/>
              </w:rPr>
            </w:pPr>
            <w:r w:rsidRPr="00DE2D8D">
              <w:rPr>
                <w:rFonts w:ascii="Arial" w:hAnsi="Arial" w:cs="Arial"/>
                <w:sz w:val="20"/>
                <w:szCs w:val="20"/>
              </w:rPr>
              <w:t xml:space="preserve">Revised </w:t>
            </w:r>
            <w:r w:rsidR="005112A4" w:rsidRPr="00DE2D8D">
              <w:rPr>
                <w:rFonts w:ascii="Arial" w:hAnsi="Arial" w:cs="Arial"/>
                <w:sz w:val="20"/>
                <w:szCs w:val="20"/>
              </w:rPr>
              <w:t>for ISO 9001 / IATF 16949</w:t>
            </w:r>
          </w:p>
        </w:tc>
      </w:tr>
      <w:tr w:rsidR="003229AF" w:rsidRPr="00830E82" w14:paraId="1853EB70" w14:textId="77777777" w:rsidTr="00DE2D8D">
        <w:trPr>
          <w:trHeight w:val="555"/>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1F690FC1" w14:textId="77777777" w:rsidR="003229AF" w:rsidRPr="00DE2D8D" w:rsidRDefault="003229AF" w:rsidP="003229AF">
            <w:pPr>
              <w:widowControl/>
              <w:jc w:val="center"/>
              <w:rPr>
                <w:rFonts w:ascii="Arial" w:hAnsi="Arial" w:cs="Arial"/>
                <w:color w:val="auto"/>
                <w:sz w:val="20"/>
                <w:szCs w:val="20"/>
                <w:lang w:eastAsia="zh-CN" w:bidi="ar-SA"/>
              </w:rPr>
            </w:pPr>
            <w:r w:rsidRPr="00DE2D8D">
              <w:rPr>
                <w:rFonts w:ascii="Arial" w:hAnsi="Arial" w:cs="Arial"/>
                <w:color w:val="auto"/>
                <w:sz w:val="20"/>
                <w:szCs w:val="20"/>
                <w:lang w:eastAsia="zh-CN" w:bidi="ar-SA"/>
              </w:rPr>
              <w:t>5</w:t>
            </w:r>
          </w:p>
        </w:tc>
        <w:tc>
          <w:tcPr>
            <w:tcW w:w="1260" w:type="dxa"/>
            <w:tcBorders>
              <w:top w:val="single" w:sz="4" w:space="0" w:color="auto"/>
              <w:left w:val="single" w:sz="4" w:space="0" w:color="auto"/>
              <w:bottom w:val="single" w:sz="4" w:space="0" w:color="auto"/>
              <w:right w:val="single" w:sz="4" w:space="0" w:color="auto"/>
            </w:tcBorders>
            <w:vAlign w:val="center"/>
          </w:tcPr>
          <w:p w14:paraId="1C8E234D" w14:textId="3CAD193D" w:rsidR="003229AF" w:rsidRPr="00DE2D8D" w:rsidRDefault="00FC770A" w:rsidP="003229AF">
            <w:pPr>
              <w:widowControl/>
              <w:jc w:val="center"/>
              <w:rPr>
                <w:rFonts w:ascii="Arial" w:hAnsi="Arial" w:cs="Arial"/>
                <w:color w:val="auto"/>
                <w:sz w:val="20"/>
                <w:szCs w:val="20"/>
                <w:lang w:eastAsia="zh-CN" w:bidi="ar-SA"/>
              </w:rPr>
            </w:pPr>
            <w:r w:rsidRPr="00DE2D8D">
              <w:rPr>
                <w:rFonts w:ascii="Arial" w:hAnsi="Arial" w:cs="Arial"/>
                <w:color w:val="auto"/>
                <w:sz w:val="20"/>
                <w:szCs w:val="20"/>
                <w:lang w:eastAsia="zh-CN" w:bidi="ar-SA"/>
              </w:rPr>
              <w:t>4/12/2018</w:t>
            </w:r>
          </w:p>
        </w:tc>
        <w:tc>
          <w:tcPr>
            <w:tcW w:w="630" w:type="dxa"/>
            <w:tcBorders>
              <w:top w:val="single" w:sz="4" w:space="0" w:color="auto"/>
              <w:left w:val="single" w:sz="4" w:space="0" w:color="auto"/>
              <w:bottom w:val="single" w:sz="4" w:space="0" w:color="auto"/>
              <w:right w:val="single" w:sz="4" w:space="0" w:color="auto"/>
            </w:tcBorders>
            <w:vAlign w:val="center"/>
          </w:tcPr>
          <w:p w14:paraId="13ECFFB1" w14:textId="77777777" w:rsidR="003229AF" w:rsidRPr="00DE2D8D" w:rsidRDefault="003229AF" w:rsidP="003229AF">
            <w:pPr>
              <w:widowControl/>
              <w:jc w:val="center"/>
              <w:rPr>
                <w:rFonts w:ascii="Arial" w:hAnsi="Arial" w:cs="Arial"/>
                <w:color w:val="auto"/>
                <w:sz w:val="20"/>
                <w:szCs w:val="20"/>
                <w:lang w:eastAsia="zh-CN" w:bidi="ar-SA"/>
              </w:rPr>
            </w:pPr>
            <w:r w:rsidRPr="00DE2D8D">
              <w:rPr>
                <w:rFonts w:ascii="Arial" w:hAnsi="Arial" w:cs="Arial"/>
                <w:color w:val="auto"/>
                <w:sz w:val="20"/>
                <w:szCs w:val="20"/>
                <w:lang w:eastAsia="zh-CN" w:bidi="ar-SA"/>
              </w:rPr>
              <w:t>4</w:t>
            </w:r>
          </w:p>
        </w:tc>
        <w:tc>
          <w:tcPr>
            <w:tcW w:w="6556" w:type="dxa"/>
            <w:tcBorders>
              <w:top w:val="single" w:sz="4" w:space="0" w:color="auto"/>
              <w:left w:val="single" w:sz="4" w:space="0" w:color="auto"/>
              <w:bottom w:val="single" w:sz="4" w:space="0" w:color="auto"/>
              <w:right w:val="single" w:sz="4" w:space="0" w:color="auto"/>
            </w:tcBorders>
            <w:vAlign w:val="center"/>
          </w:tcPr>
          <w:p w14:paraId="18330F12" w14:textId="1B8735B8" w:rsidR="005112A4" w:rsidRPr="00DE2D8D" w:rsidRDefault="005112A4" w:rsidP="005112A4">
            <w:pPr>
              <w:rPr>
                <w:rFonts w:ascii="Arial" w:hAnsi="Arial" w:cs="Arial"/>
                <w:sz w:val="20"/>
                <w:szCs w:val="20"/>
              </w:rPr>
            </w:pPr>
            <w:r w:rsidRPr="00DE2D8D">
              <w:rPr>
                <w:rFonts w:ascii="Arial" w:hAnsi="Arial" w:cs="Arial"/>
                <w:sz w:val="20"/>
                <w:szCs w:val="20"/>
              </w:rPr>
              <w:t xml:space="preserve">Wording changed in section 4.3 and 4.4: </w:t>
            </w:r>
          </w:p>
          <w:p w14:paraId="395A6E10" w14:textId="2F7EB39F" w:rsidR="005112A4" w:rsidRPr="00DE2D8D" w:rsidRDefault="005112A4" w:rsidP="005112A4">
            <w:pPr>
              <w:rPr>
                <w:rFonts w:ascii="Arial" w:hAnsi="Arial" w:cs="Arial"/>
                <w:sz w:val="20"/>
                <w:szCs w:val="20"/>
              </w:rPr>
            </w:pPr>
            <w:r w:rsidRPr="00DE2D8D">
              <w:rPr>
                <w:rFonts w:ascii="Arial" w:hAnsi="Arial" w:cs="Arial"/>
                <w:sz w:val="20"/>
                <w:szCs w:val="20"/>
              </w:rPr>
              <w:t>FROM:4.3 Quality Leadperson</w:t>
            </w:r>
          </w:p>
          <w:p w14:paraId="39BC2D95" w14:textId="69AC4A3F" w:rsidR="005112A4" w:rsidRPr="00DE2D8D" w:rsidRDefault="005112A4" w:rsidP="005112A4">
            <w:pPr>
              <w:rPr>
                <w:rFonts w:ascii="Arial" w:hAnsi="Arial" w:cs="Arial"/>
                <w:sz w:val="20"/>
                <w:szCs w:val="20"/>
              </w:rPr>
            </w:pPr>
            <w:r w:rsidRPr="00DE2D8D">
              <w:rPr>
                <w:rFonts w:ascii="Arial" w:hAnsi="Arial" w:cs="Arial"/>
                <w:sz w:val="20"/>
                <w:szCs w:val="20"/>
              </w:rPr>
              <w:t xml:space="preserve">Conducts Gage Study-The Quality Leadperson conducts a long method gage study (See AIAG Measurement Systems Analysis Handbook) with three (3) operators, ten (10) parts and three (3) trials. Results or R &amp; R Gage Studies are recorded in Oracle. R &amp; R Maintenance Studies are done yearly to ensure the continued accuracy of equipment.  </w:t>
            </w:r>
          </w:p>
          <w:p w14:paraId="75306868" w14:textId="55B43DF0" w:rsidR="005112A4" w:rsidRPr="00DE2D8D" w:rsidRDefault="005112A4" w:rsidP="005112A4">
            <w:pPr>
              <w:rPr>
                <w:rFonts w:ascii="Arial" w:hAnsi="Arial" w:cs="Arial"/>
                <w:sz w:val="20"/>
                <w:szCs w:val="20"/>
              </w:rPr>
            </w:pPr>
            <w:r w:rsidRPr="00DE2D8D">
              <w:rPr>
                <w:rFonts w:ascii="Arial" w:hAnsi="Arial" w:cs="Arial"/>
                <w:sz w:val="20"/>
                <w:szCs w:val="20"/>
              </w:rPr>
              <w:t>4.4 Quality Supervisor Accept or Reject Equipment</w:t>
            </w:r>
          </w:p>
          <w:p w14:paraId="5D224BED" w14:textId="3FD05D77" w:rsidR="005112A4" w:rsidRPr="00DE2D8D" w:rsidRDefault="005112A4" w:rsidP="005112A4">
            <w:pPr>
              <w:rPr>
                <w:rFonts w:ascii="Arial" w:hAnsi="Arial" w:cs="Arial"/>
                <w:sz w:val="20"/>
                <w:szCs w:val="20"/>
              </w:rPr>
            </w:pPr>
            <w:r w:rsidRPr="00DE2D8D">
              <w:rPr>
                <w:rFonts w:ascii="Arial" w:hAnsi="Arial" w:cs="Arial"/>
                <w:sz w:val="20"/>
                <w:szCs w:val="20"/>
              </w:rPr>
              <w:t xml:space="preserve">Measurement equipment with a Gage R &amp; R error of 10 percent or less is acceptable.  Equipment with total variation of 10-30% will be reviewed by the SPC Coordinator or Quality Supervisor to determine if equipment is acceptable to be used based on the criticality of the dimension being evaluated. Equipment that scores over 30%, the SPC Coordinator and/or the Q.A. Supervisor, will determine whether training, repair or replacement of equipment is needed. After making necessary changes a new R &amp; R study will be conducted. Control plans will be updated by the SPC Coordinator when appropriate. </w:t>
            </w:r>
          </w:p>
          <w:p w14:paraId="0FF373D4" w14:textId="379E7705" w:rsidR="005112A4" w:rsidRPr="00DE2D8D" w:rsidRDefault="005112A4" w:rsidP="005112A4">
            <w:pPr>
              <w:rPr>
                <w:rFonts w:ascii="Arial" w:hAnsi="Arial" w:cs="Arial"/>
                <w:sz w:val="20"/>
                <w:szCs w:val="20"/>
              </w:rPr>
            </w:pPr>
            <w:r w:rsidRPr="00DE2D8D">
              <w:rPr>
                <w:rFonts w:ascii="Arial" w:hAnsi="Arial" w:cs="Arial"/>
                <w:sz w:val="20"/>
                <w:szCs w:val="20"/>
              </w:rPr>
              <w:t xml:space="preserve">TO: </w:t>
            </w:r>
          </w:p>
          <w:p w14:paraId="06BA9673" w14:textId="3533C672" w:rsidR="005112A4" w:rsidRPr="00DE2D8D" w:rsidRDefault="005112A4" w:rsidP="005112A4">
            <w:pPr>
              <w:rPr>
                <w:rFonts w:ascii="Arial" w:hAnsi="Arial" w:cs="Arial"/>
                <w:sz w:val="20"/>
                <w:szCs w:val="20"/>
              </w:rPr>
            </w:pPr>
            <w:r w:rsidRPr="00DE2D8D">
              <w:rPr>
                <w:rFonts w:ascii="Arial" w:hAnsi="Arial" w:cs="Arial"/>
                <w:sz w:val="20"/>
                <w:szCs w:val="20"/>
              </w:rPr>
              <w:t>4.3 Quality Leadperson Conducts Gage Study</w:t>
            </w:r>
          </w:p>
          <w:p w14:paraId="3F2A5CEB" w14:textId="7AE4CAE2" w:rsidR="005112A4" w:rsidRPr="00DE2D8D" w:rsidRDefault="005112A4" w:rsidP="005112A4">
            <w:pPr>
              <w:rPr>
                <w:rFonts w:ascii="Arial" w:hAnsi="Arial" w:cs="Arial"/>
                <w:sz w:val="20"/>
                <w:szCs w:val="20"/>
              </w:rPr>
            </w:pPr>
            <w:r w:rsidRPr="00DE2D8D">
              <w:rPr>
                <w:rFonts w:ascii="Arial" w:hAnsi="Arial" w:cs="Arial"/>
                <w:sz w:val="20"/>
                <w:szCs w:val="20"/>
              </w:rPr>
              <w:t xml:space="preserve">The Quality Leadperson conducts a long method gage study (See AIAG Measurement </w:t>
            </w:r>
            <w:r w:rsidRPr="00DE2D8D">
              <w:rPr>
                <w:rFonts w:ascii="Arial" w:hAnsi="Arial" w:cs="Arial"/>
                <w:sz w:val="20"/>
                <w:szCs w:val="20"/>
              </w:rPr>
              <w:tab/>
              <w:t xml:space="preserve">Systems Analysis Handbook) with three (3) operators, ten (10) parts and three (3) trials. Results or R &amp; R Gage Studies are recorded in Oracle by the Quality Systems </w:t>
            </w:r>
            <w:r w:rsidRPr="00DE2D8D">
              <w:rPr>
                <w:rFonts w:ascii="Arial" w:hAnsi="Arial" w:cs="Arial"/>
                <w:sz w:val="20"/>
                <w:szCs w:val="20"/>
              </w:rPr>
              <w:tab/>
              <w:t xml:space="preserve">Coordinator. R &amp; R Maintenance Studies are done yearly to ensure the continued accuracy of equipment. All gage R &amp; R studies will be reviewed by the SPC Coordinator or Quality Supervisor, who will sign off on each Study. </w:t>
            </w:r>
          </w:p>
          <w:p w14:paraId="573B847A" w14:textId="77777777" w:rsidR="005112A4" w:rsidRPr="00DE2D8D" w:rsidRDefault="005112A4" w:rsidP="005112A4">
            <w:pPr>
              <w:rPr>
                <w:rFonts w:ascii="Arial" w:hAnsi="Arial" w:cs="Arial"/>
                <w:sz w:val="20"/>
                <w:szCs w:val="20"/>
              </w:rPr>
            </w:pPr>
          </w:p>
          <w:p w14:paraId="215625BF" w14:textId="57C8D559" w:rsidR="005112A4" w:rsidRPr="00DE2D8D" w:rsidRDefault="005112A4" w:rsidP="005112A4">
            <w:pPr>
              <w:rPr>
                <w:rFonts w:ascii="Arial" w:hAnsi="Arial" w:cs="Arial"/>
                <w:sz w:val="20"/>
                <w:szCs w:val="20"/>
              </w:rPr>
            </w:pPr>
            <w:r w:rsidRPr="00DE2D8D">
              <w:rPr>
                <w:rFonts w:ascii="Arial" w:hAnsi="Arial" w:cs="Arial"/>
                <w:sz w:val="20"/>
                <w:szCs w:val="20"/>
              </w:rPr>
              <w:t xml:space="preserve">4.4 Quality Supervisor </w:t>
            </w:r>
          </w:p>
          <w:p w14:paraId="7F954152" w14:textId="4EAD8F86" w:rsidR="005112A4" w:rsidRPr="00DE2D8D" w:rsidRDefault="005112A4" w:rsidP="005112A4">
            <w:pPr>
              <w:rPr>
                <w:rFonts w:ascii="Arial" w:hAnsi="Arial" w:cs="Arial"/>
                <w:sz w:val="20"/>
                <w:szCs w:val="20"/>
              </w:rPr>
            </w:pPr>
            <w:r w:rsidRPr="00DE2D8D">
              <w:rPr>
                <w:rFonts w:ascii="Arial" w:hAnsi="Arial" w:cs="Arial"/>
                <w:sz w:val="20"/>
                <w:szCs w:val="20"/>
              </w:rPr>
              <w:t>Accept or Reject Equipment</w:t>
            </w:r>
          </w:p>
          <w:p w14:paraId="1BF7DC94" w14:textId="7367D980" w:rsidR="005112A4" w:rsidRPr="00DE2D8D" w:rsidRDefault="005112A4" w:rsidP="005112A4">
            <w:pPr>
              <w:rPr>
                <w:rFonts w:ascii="Arial" w:hAnsi="Arial" w:cs="Arial"/>
                <w:sz w:val="20"/>
                <w:szCs w:val="20"/>
              </w:rPr>
            </w:pPr>
            <w:r w:rsidRPr="00DE2D8D">
              <w:rPr>
                <w:rFonts w:ascii="Arial" w:hAnsi="Arial" w:cs="Arial"/>
                <w:sz w:val="20"/>
                <w:szCs w:val="20"/>
              </w:rPr>
              <w:t xml:space="preserve">Measurement equipment with a Gage R &amp; R error of 10 percent or less is considered acceptable. Equipment with total variation of 10-30% will be reviewed by the SPC Coordinator or Quality Supervisor to determine if the equipment is acceptable for use based on the criticality of the dimension/characteristic being evaluated. Equipment that scores over 30%, the SPC Coordinator will discuss with the QA Supervisor/Manager to determine whether training, repair or replacement of equipment is needed. After </w:t>
            </w:r>
            <w:r w:rsidRPr="00DE2D8D">
              <w:rPr>
                <w:rFonts w:ascii="Arial" w:hAnsi="Arial" w:cs="Arial"/>
                <w:sz w:val="20"/>
                <w:szCs w:val="20"/>
              </w:rPr>
              <w:tab/>
              <w:t xml:space="preserve">making necessary changes or replacements, a new R &amp; R study will be conducted. Control plans will be updated by the SPC Coordinator when appropriate. </w:t>
            </w:r>
          </w:p>
          <w:p w14:paraId="65C15589" w14:textId="590AEE43" w:rsidR="005112A4" w:rsidRPr="00DE2D8D" w:rsidRDefault="005112A4" w:rsidP="005112A4">
            <w:pPr>
              <w:rPr>
                <w:rFonts w:ascii="Arial" w:hAnsi="Arial" w:cs="Arial"/>
                <w:sz w:val="20"/>
                <w:szCs w:val="20"/>
              </w:rPr>
            </w:pPr>
            <w:r w:rsidRPr="00DE2D8D">
              <w:rPr>
                <w:rFonts w:ascii="Arial" w:hAnsi="Arial" w:cs="Arial"/>
                <w:sz w:val="20"/>
                <w:szCs w:val="20"/>
              </w:rPr>
              <w:t>Added second paragraph under Section 4.4:</w:t>
            </w:r>
          </w:p>
          <w:p w14:paraId="2D4056EF" w14:textId="44FB6500" w:rsidR="003229AF" w:rsidRPr="00DE2D8D" w:rsidRDefault="005112A4" w:rsidP="005112A4">
            <w:pPr>
              <w:widowControl/>
              <w:rPr>
                <w:rFonts w:ascii="Arial" w:hAnsi="Arial" w:cs="Arial"/>
                <w:color w:val="auto"/>
                <w:sz w:val="20"/>
                <w:szCs w:val="20"/>
                <w:lang w:eastAsia="zh-CN" w:bidi="ar-SA"/>
              </w:rPr>
            </w:pPr>
            <w:r w:rsidRPr="00DE2D8D">
              <w:rPr>
                <w:rFonts w:ascii="Arial" w:hAnsi="Arial" w:cs="Arial"/>
                <w:sz w:val="20"/>
                <w:szCs w:val="20"/>
              </w:rPr>
              <w:t>If the R&amp;R study exceeds ………. methods.</w:t>
            </w:r>
          </w:p>
        </w:tc>
      </w:tr>
      <w:tr w:rsidR="003229AF" w:rsidRPr="00830E82" w14:paraId="463ADDED" w14:textId="77777777" w:rsidTr="00DE2D8D">
        <w:trPr>
          <w:trHeight w:val="609"/>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667BEEA4" w14:textId="77777777" w:rsidR="003229AF" w:rsidRPr="00DE2D8D" w:rsidRDefault="003229AF" w:rsidP="003229AF">
            <w:pPr>
              <w:widowControl/>
              <w:jc w:val="center"/>
              <w:rPr>
                <w:rFonts w:ascii="Arial" w:hAnsi="Arial" w:cs="Arial"/>
                <w:color w:val="auto"/>
                <w:sz w:val="20"/>
                <w:szCs w:val="20"/>
                <w:lang w:eastAsia="zh-CN" w:bidi="ar-SA"/>
              </w:rPr>
            </w:pPr>
            <w:r w:rsidRPr="00DE2D8D">
              <w:rPr>
                <w:rFonts w:ascii="Arial" w:hAnsi="Arial" w:cs="Arial"/>
                <w:color w:val="auto"/>
                <w:sz w:val="20"/>
                <w:szCs w:val="20"/>
                <w:lang w:eastAsia="zh-CN" w:bidi="ar-SA"/>
              </w:rPr>
              <w:t>6</w:t>
            </w:r>
          </w:p>
        </w:tc>
        <w:tc>
          <w:tcPr>
            <w:tcW w:w="1260" w:type="dxa"/>
            <w:tcBorders>
              <w:top w:val="single" w:sz="4" w:space="0" w:color="auto"/>
              <w:left w:val="single" w:sz="4" w:space="0" w:color="auto"/>
              <w:bottom w:val="single" w:sz="4" w:space="0" w:color="auto"/>
              <w:right w:val="single" w:sz="4" w:space="0" w:color="auto"/>
            </w:tcBorders>
            <w:vAlign w:val="center"/>
          </w:tcPr>
          <w:p w14:paraId="3B7F0A4E" w14:textId="51C8E02B" w:rsidR="003229AF" w:rsidRPr="00DE2D8D" w:rsidRDefault="00DE2D8D" w:rsidP="003229AF">
            <w:pPr>
              <w:widowControl/>
              <w:jc w:val="center"/>
              <w:rPr>
                <w:rFonts w:ascii="Arial" w:hAnsi="Arial" w:cs="Arial"/>
                <w:color w:val="auto"/>
                <w:sz w:val="20"/>
                <w:szCs w:val="20"/>
                <w:lang w:eastAsia="zh-CN" w:bidi="ar-SA"/>
              </w:rPr>
            </w:pPr>
            <w:r>
              <w:rPr>
                <w:rFonts w:ascii="Arial" w:hAnsi="Arial" w:cs="Arial"/>
                <w:color w:val="auto"/>
                <w:sz w:val="20"/>
                <w:szCs w:val="20"/>
                <w:lang w:eastAsia="zh-CN" w:bidi="ar-SA"/>
              </w:rPr>
              <w:t>12/05/</w:t>
            </w:r>
            <w:r w:rsidR="005112A4" w:rsidRPr="00DE2D8D">
              <w:rPr>
                <w:rFonts w:ascii="Arial" w:hAnsi="Arial" w:cs="Arial"/>
                <w:color w:val="auto"/>
                <w:sz w:val="20"/>
                <w:szCs w:val="20"/>
                <w:lang w:eastAsia="zh-CN" w:bidi="ar-SA"/>
              </w:rPr>
              <w:t>2023</w:t>
            </w:r>
          </w:p>
        </w:tc>
        <w:tc>
          <w:tcPr>
            <w:tcW w:w="630" w:type="dxa"/>
            <w:tcBorders>
              <w:top w:val="single" w:sz="4" w:space="0" w:color="auto"/>
              <w:left w:val="single" w:sz="4" w:space="0" w:color="auto"/>
              <w:bottom w:val="single" w:sz="4" w:space="0" w:color="auto"/>
              <w:right w:val="single" w:sz="4" w:space="0" w:color="auto"/>
            </w:tcBorders>
            <w:vAlign w:val="center"/>
          </w:tcPr>
          <w:p w14:paraId="13BB2E6D" w14:textId="0A46FA1A" w:rsidR="003229AF" w:rsidRPr="00DE2D8D" w:rsidRDefault="00701344" w:rsidP="003229AF">
            <w:pPr>
              <w:widowControl/>
              <w:jc w:val="center"/>
              <w:rPr>
                <w:rFonts w:ascii="Arial" w:hAnsi="Arial" w:cs="Arial"/>
                <w:color w:val="auto"/>
                <w:sz w:val="20"/>
                <w:szCs w:val="20"/>
                <w:lang w:eastAsia="zh-CN" w:bidi="ar-SA"/>
              </w:rPr>
            </w:pPr>
            <w:r w:rsidRPr="00DE2D8D">
              <w:rPr>
                <w:rFonts w:ascii="Arial" w:hAnsi="Arial" w:cs="Arial"/>
                <w:color w:val="auto"/>
                <w:sz w:val="20"/>
                <w:szCs w:val="20"/>
                <w:lang w:eastAsia="zh-CN" w:bidi="ar-SA"/>
              </w:rPr>
              <w:t>5</w:t>
            </w:r>
          </w:p>
        </w:tc>
        <w:tc>
          <w:tcPr>
            <w:tcW w:w="6556" w:type="dxa"/>
            <w:tcBorders>
              <w:top w:val="single" w:sz="4" w:space="0" w:color="auto"/>
              <w:left w:val="single" w:sz="4" w:space="0" w:color="auto"/>
              <w:bottom w:val="single" w:sz="4" w:space="0" w:color="auto"/>
              <w:right w:val="single" w:sz="4" w:space="0" w:color="auto"/>
            </w:tcBorders>
            <w:vAlign w:val="center"/>
          </w:tcPr>
          <w:p w14:paraId="2B30BB2F" w14:textId="77777777" w:rsidR="005112A4" w:rsidRPr="00DE2D8D" w:rsidRDefault="005112A4" w:rsidP="005112A4">
            <w:pPr>
              <w:widowControl/>
              <w:rPr>
                <w:rFonts w:ascii="Arial" w:hAnsi="Arial" w:cs="Arial"/>
                <w:color w:val="auto"/>
                <w:sz w:val="20"/>
                <w:szCs w:val="20"/>
                <w:lang w:eastAsia="zh-CN" w:bidi="ar-SA"/>
              </w:rPr>
            </w:pPr>
            <w:r w:rsidRPr="00DE2D8D">
              <w:rPr>
                <w:rFonts w:ascii="Arial" w:hAnsi="Arial" w:cs="Arial"/>
                <w:color w:val="auto"/>
                <w:sz w:val="20"/>
                <w:szCs w:val="20"/>
                <w:lang w:eastAsia="zh-CN" w:bidi="ar-SA"/>
              </w:rPr>
              <w:t xml:space="preserve">Changed Document Type from Instruction to Procedure. </w:t>
            </w:r>
          </w:p>
          <w:p w14:paraId="0789CB27" w14:textId="77777777" w:rsidR="005112A4" w:rsidRPr="00DE2D8D" w:rsidRDefault="005112A4" w:rsidP="005112A4">
            <w:pPr>
              <w:widowControl/>
              <w:rPr>
                <w:rFonts w:ascii="Arial" w:hAnsi="Arial" w:cs="Arial"/>
                <w:color w:val="auto"/>
                <w:sz w:val="20"/>
                <w:szCs w:val="20"/>
                <w:lang w:eastAsia="zh-CN" w:bidi="ar-SA"/>
              </w:rPr>
            </w:pPr>
            <w:r w:rsidRPr="00DE2D8D">
              <w:rPr>
                <w:rFonts w:ascii="Arial" w:hAnsi="Arial" w:cs="Arial"/>
                <w:color w:val="auto"/>
                <w:sz w:val="20"/>
                <w:szCs w:val="20"/>
                <w:lang w:eastAsia="zh-CN" w:bidi="ar-SA"/>
              </w:rPr>
              <w:t xml:space="preserve">Section 8-Removed “of”, added “History to Procedure.” </w:t>
            </w:r>
          </w:p>
          <w:p w14:paraId="4C4338CF" w14:textId="77777777" w:rsidR="005112A4" w:rsidRPr="00DE2D8D" w:rsidRDefault="005112A4" w:rsidP="005112A4">
            <w:pPr>
              <w:widowControl/>
              <w:rPr>
                <w:rFonts w:ascii="Arial" w:hAnsi="Arial" w:cs="Arial"/>
                <w:color w:val="auto"/>
                <w:sz w:val="20"/>
                <w:szCs w:val="20"/>
                <w:lang w:eastAsia="zh-CN" w:bidi="ar-SA"/>
              </w:rPr>
            </w:pPr>
            <w:r w:rsidRPr="00DE2D8D">
              <w:rPr>
                <w:rFonts w:ascii="Arial" w:hAnsi="Arial" w:cs="Arial"/>
                <w:color w:val="auto"/>
                <w:sz w:val="20"/>
                <w:szCs w:val="20"/>
                <w:lang w:eastAsia="zh-CN" w:bidi="ar-SA"/>
              </w:rPr>
              <w:t xml:space="preserve">Added-Revised Styberg Logo, Revision History Block,  </w:t>
            </w:r>
          </w:p>
          <w:p w14:paraId="1A6CE5E2" w14:textId="224CA5C5" w:rsidR="003229AF" w:rsidRDefault="005112A4" w:rsidP="005112A4">
            <w:pPr>
              <w:widowControl/>
              <w:rPr>
                <w:rFonts w:ascii="Arial" w:hAnsi="Arial" w:cs="Arial"/>
                <w:color w:val="auto"/>
                <w:sz w:val="20"/>
                <w:szCs w:val="20"/>
                <w:lang w:eastAsia="zh-CN" w:bidi="ar-SA"/>
              </w:rPr>
            </w:pPr>
            <w:r w:rsidRPr="00DE2D8D">
              <w:rPr>
                <w:rFonts w:ascii="Arial" w:hAnsi="Arial" w:cs="Arial"/>
                <w:color w:val="auto"/>
                <w:sz w:val="20"/>
                <w:szCs w:val="20"/>
                <w:lang w:eastAsia="zh-CN" w:bidi="ar-SA"/>
              </w:rPr>
              <w:t xml:space="preserve">Changed revision number from </w:t>
            </w:r>
            <w:r w:rsidR="009A7561" w:rsidRPr="00DE2D8D">
              <w:rPr>
                <w:rFonts w:ascii="Arial" w:hAnsi="Arial" w:cs="Arial"/>
                <w:color w:val="auto"/>
                <w:sz w:val="20"/>
                <w:szCs w:val="20"/>
                <w:lang w:eastAsia="zh-CN" w:bidi="ar-SA"/>
              </w:rPr>
              <w:t>2</w:t>
            </w:r>
            <w:r w:rsidRPr="00DE2D8D">
              <w:rPr>
                <w:rFonts w:ascii="Arial" w:hAnsi="Arial" w:cs="Arial"/>
                <w:color w:val="auto"/>
                <w:sz w:val="20"/>
                <w:szCs w:val="20"/>
                <w:lang w:eastAsia="zh-CN" w:bidi="ar-SA"/>
              </w:rPr>
              <w:t xml:space="preserve"> to </w:t>
            </w:r>
            <w:r w:rsidR="007B7D79" w:rsidRPr="00DE2D8D">
              <w:rPr>
                <w:rFonts w:ascii="Arial" w:hAnsi="Arial" w:cs="Arial"/>
                <w:color w:val="auto"/>
                <w:sz w:val="20"/>
                <w:szCs w:val="20"/>
                <w:lang w:eastAsia="zh-CN" w:bidi="ar-SA"/>
              </w:rPr>
              <w:t>6</w:t>
            </w:r>
            <w:r w:rsidRPr="00DE2D8D">
              <w:rPr>
                <w:rFonts w:ascii="Arial" w:hAnsi="Arial" w:cs="Arial"/>
                <w:color w:val="auto"/>
                <w:sz w:val="20"/>
                <w:szCs w:val="20"/>
                <w:lang w:eastAsia="zh-CN" w:bidi="ar-SA"/>
              </w:rPr>
              <w:t xml:space="preserve"> to reflect correct change history</w:t>
            </w:r>
          </w:p>
          <w:p w14:paraId="0EF0C825" w14:textId="5D7330B9" w:rsidR="007B7D79" w:rsidRPr="00DE2D8D" w:rsidRDefault="007B7D79" w:rsidP="005112A4">
            <w:pPr>
              <w:widowControl/>
              <w:rPr>
                <w:rFonts w:ascii="Arial" w:hAnsi="Arial" w:cs="Arial"/>
                <w:color w:val="auto"/>
                <w:sz w:val="20"/>
                <w:szCs w:val="20"/>
                <w:lang w:eastAsia="zh-CN" w:bidi="ar-SA"/>
              </w:rPr>
            </w:pPr>
            <w:r>
              <w:rPr>
                <w:rFonts w:ascii="Arial" w:hAnsi="Arial" w:cs="Arial"/>
                <w:color w:val="auto"/>
                <w:sz w:val="20"/>
                <w:szCs w:val="20"/>
                <w:lang w:eastAsia="zh-CN" w:bidi="ar-SA"/>
              </w:rPr>
              <w:t>Section 4.3 “oracle” changed to “ERP System”</w:t>
            </w:r>
          </w:p>
        </w:tc>
      </w:tr>
    </w:tbl>
    <w:p w14:paraId="5124DF32" w14:textId="77777777" w:rsidR="00701344" w:rsidRDefault="00701344" w:rsidP="0025790B">
      <w:pPr>
        <w:tabs>
          <w:tab w:val="left" w:pos="2654"/>
        </w:tabs>
        <w:rPr>
          <w:rFonts w:ascii="Arial" w:hAnsi="Arial" w:cs="Arial"/>
          <w:sz w:val="28"/>
          <w:szCs w:val="28"/>
        </w:rPr>
      </w:pPr>
    </w:p>
    <w:sectPr w:rsidR="00701344" w:rsidSect="003F2B5E">
      <w:headerReference w:type="even" r:id="rId9"/>
      <w:headerReference w:type="default" r:id="rId10"/>
      <w:footerReference w:type="default" r:id="rId11"/>
      <w:headerReference w:type="first" r:id="rId12"/>
      <w:pgSz w:w="12240" w:h="15840"/>
      <w:pgMar w:top="99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AE75A1" w14:textId="77777777" w:rsidR="00F71A9F" w:rsidRDefault="00F71A9F" w:rsidP="00A97F48">
      <w:r>
        <w:separator/>
      </w:r>
    </w:p>
  </w:endnote>
  <w:endnote w:type="continuationSeparator" w:id="0">
    <w:p w14:paraId="4566E98D" w14:textId="77777777" w:rsidR="00F71A9F" w:rsidRDefault="00F71A9F" w:rsidP="00A97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sz w:val="22"/>
        <w:szCs w:val="22"/>
      </w:rPr>
      <w:id w:val="33689230"/>
      <w:docPartObj>
        <w:docPartGallery w:val="Page Numbers (Bottom of Page)"/>
        <w:docPartUnique/>
      </w:docPartObj>
    </w:sdtPr>
    <w:sdtEndPr/>
    <w:sdtContent>
      <w:p w14:paraId="5960F56A" w14:textId="77777777" w:rsidR="00A97F48" w:rsidRPr="00DE2D8D" w:rsidRDefault="00174015">
        <w:pPr>
          <w:pStyle w:val="Footer"/>
          <w:jc w:val="right"/>
          <w:rPr>
            <w:rFonts w:ascii="Arial" w:hAnsi="Arial" w:cs="Arial"/>
            <w:sz w:val="22"/>
            <w:szCs w:val="22"/>
          </w:rPr>
        </w:pPr>
        <w:r w:rsidRPr="00DE2D8D">
          <w:rPr>
            <w:rFonts w:ascii="Arial" w:hAnsi="Arial" w:cs="Arial"/>
            <w:sz w:val="22"/>
            <w:szCs w:val="22"/>
          </w:rPr>
          <w:fldChar w:fldCharType="begin"/>
        </w:r>
        <w:r w:rsidRPr="00DE2D8D">
          <w:rPr>
            <w:rFonts w:ascii="Arial" w:hAnsi="Arial" w:cs="Arial"/>
            <w:sz w:val="22"/>
            <w:szCs w:val="22"/>
          </w:rPr>
          <w:instrText xml:space="preserve"> PAGE   \* MERGEFORMAT </w:instrText>
        </w:r>
        <w:r w:rsidRPr="00DE2D8D">
          <w:rPr>
            <w:rFonts w:ascii="Arial" w:hAnsi="Arial" w:cs="Arial"/>
            <w:sz w:val="22"/>
            <w:szCs w:val="22"/>
          </w:rPr>
          <w:fldChar w:fldCharType="separate"/>
        </w:r>
        <w:r w:rsidR="00FD3FF5" w:rsidRPr="00DE2D8D">
          <w:rPr>
            <w:rFonts w:ascii="Arial" w:hAnsi="Arial" w:cs="Arial"/>
            <w:noProof/>
            <w:sz w:val="22"/>
            <w:szCs w:val="22"/>
          </w:rPr>
          <w:t>2</w:t>
        </w:r>
        <w:r w:rsidRPr="00DE2D8D">
          <w:rPr>
            <w:rFonts w:ascii="Arial" w:hAnsi="Arial" w:cs="Arial"/>
            <w:noProof/>
            <w:sz w:val="22"/>
            <w:szCs w:val="22"/>
          </w:rPr>
          <w:fldChar w:fldCharType="end"/>
        </w:r>
      </w:p>
    </w:sdtContent>
  </w:sdt>
  <w:p w14:paraId="77B3CAFB" w14:textId="4A6E629C" w:rsidR="00A97F48" w:rsidRPr="00DE2D8D" w:rsidRDefault="00BF15CF">
    <w:pPr>
      <w:pStyle w:val="Footer"/>
      <w:rPr>
        <w:rFonts w:ascii="Arial" w:hAnsi="Arial" w:cs="Arial"/>
        <w:sz w:val="22"/>
        <w:szCs w:val="22"/>
      </w:rPr>
    </w:pPr>
    <w:r w:rsidRPr="00DE2D8D">
      <w:rPr>
        <w:rFonts w:ascii="Arial" w:hAnsi="Arial" w:cs="Arial"/>
        <w:sz w:val="22"/>
        <w:szCs w:val="22"/>
      </w:rPr>
      <w:t xml:space="preserve">QP-124 Rev. </w:t>
    </w:r>
    <w:r w:rsidR="009471E8" w:rsidRPr="00DE2D8D">
      <w:rPr>
        <w:rFonts w:ascii="Arial" w:hAnsi="Arial" w:cs="Arial"/>
        <w:sz w:val="22"/>
        <w:szCs w:val="22"/>
      </w:rPr>
      <w:t>6</w:t>
    </w:r>
  </w:p>
  <w:p w14:paraId="40829014" w14:textId="2B9D0459" w:rsidR="00BF15CF" w:rsidRPr="00DE2D8D" w:rsidRDefault="00DE2D8D">
    <w:pPr>
      <w:pStyle w:val="Footer"/>
      <w:rPr>
        <w:rFonts w:ascii="Arial" w:hAnsi="Arial" w:cs="Arial"/>
        <w:sz w:val="22"/>
        <w:szCs w:val="22"/>
      </w:rPr>
    </w:pPr>
    <w:r>
      <w:rPr>
        <w:rFonts w:ascii="Arial" w:hAnsi="Arial" w:cs="Arial"/>
        <w:sz w:val="22"/>
        <w:szCs w:val="22"/>
      </w:rPr>
      <w:t>12/05</w:t>
    </w:r>
    <w:r w:rsidR="00BF15CF" w:rsidRPr="00DE2D8D">
      <w:rPr>
        <w:rFonts w:ascii="Arial" w:hAnsi="Arial" w:cs="Arial"/>
        <w:sz w:val="22"/>
        <w:szCs w:val="22"/>
      </w:rP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8EFB68" w14:textId="77777777" w:rsidR="00F71A9F" w:rsidRDefault="00F71A9F" w:rsidP="00A97F48">
      <w:r>
        <w:separator/>
      </w:r>
    </w:p>
  </w:footnote>
  <w:footnote w:type="continuationSeparator" w:id="0">
    <w:p w14:paraId="1D391E3A" w14:textId="77777777" w:rsidR="00F71A9F" w:rsidRDefault="00F71A9F" w:rsidP="00A97F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DAF25" w14:textId="7450A55E" w:rsidR="0062025F" w:rsidRDefault="005B577E">
    <w:pPr>
      <w:pStyle w:val="Header"/>
    </w:pPr>
    <w:r>
      <w:rPr>
        <w:noProof/>
      </w:rPr>
      <w:pict w14:anchorId="31786F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823313" o:spid="_x0000_s4098" type="#_x0000_t136" style="position:absolute;margin-left:0;margin-top:0;width:577.35pt;height:82.45pt;rotation:315;z-index:-251655168;mso-position-horizontal:center;mso-position-horizontal-relative:margin;mso-position-vertical:center;mso-position-vertical-relative:margin" o:allowincell="f" fillcolor="#e5b8b7 [1301]" stroked="f">
          <v:fill opacity=".5"/>
          <v:textpath style="font-family:&quot;Times New Roman&quot;;font-size:1pt" string="Reference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AB0BA" w14:textId="37C22485" w:rsidR="0062025F" w:rsidRDefault="005B577E">
    <w:pPr>
      <w:pStyle w:val="Header"/>
    </w:pPr>
    <w:r>
      <w:rPr>
        <w:noProof/>
      </w:rPr>
      <w:pict w14:anchorId="5B110A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823314" o:spid="_x0000_s4099" type="#_x0000_t136" style="position:absolute;margin-left:0;margin-top:0;width:577.35pt;height:82.45pt;rotation:315;z-index:-251653120;mso-position-horizontal:center;mso-position-horizontal-relative:margin;mso-position-vertical:center;mso-position-vertical-relative:margin" o:allowincell="f" fillcolor="#e5b8b7 [1301]" stroked="f">
          <v:fill opacity=".5"/>
          <v:textpath style="font-family:&quot;Times New Roman&quot;;font-size:1pt" string="Reference Onl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534DA" w14:textId="5CBD1B44" w:rsidR="0062025F" w:rsidRDefault="005B577E">
    <w:pPr>
      <w:pStyle w:val="Header"/>
    </w:pPr>
    <w:r>
      <w:rPr>
        <w:noProof/>
      </w:rPr>
      <w:pict w14:anchorId="3FF2B2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823312" o:spid="_x0000_s4097" type="#_x0000_t136" style="position:absolute;margin-left:0;margin-top:0;width:577.35pt;height:82.45pt;rotation:315;z-index:-251657216;mso-position-horizontal:center;mso-position-horizontal-relative:margin;mso-position-vertical:center;mso-position-vertical-relative:margin" o:allowincell="f" fillcolor="#e5b8b7 [1301]" stroked="f">
          <v:fill opacity=".5"/>
          <v:textpath style="font-family:&quot;Times New Roman&quot;;font-size:1pt" string="Reference Onl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E26F5"/>
    <w:multiLevelType w:val="multilevel"/>
    <w:tmpl w:val="73203256"/>
    <w:lvl w:ilvl="0">
      <w:start w:val="1"/>
      <w:numFmt w:val="decimal"/>
      <w:lvlText w:val="%1."/>
      <w:lvlJc w:val="left"/>
      <w:rPr>
        <w:rFonts w:ascii="Arial" w:eastAsia="Arial" w:hAnsi="Arial" w:cs="Arial"/>
        <w:b/>
        <w:bCs/>
        <w:i w:val="0"/>
        <w:iCs w:val="0"/>
        <w:smallCaps w:val="0"/>
        <w:strike w:val="0"/>
        <w:color w:val="000000"/>
        <w:spacing w:val="0"/>
        <w:w w:val="100"/>
        <w:position w:val="0"/>
        <w:sz w:val="28"/>
        <w:szCs w:val="28"/>
        <w:u w:val="none"/>
        <w:lang w:val="en-US" w:eastAsia="en-US" w:bidi="en-US"/>
      </w:rPr>
    </w:lvl>
    <w:lvl w:ilvl="1">
      <w:start w:val="1"/>
      <w:numFmt w:val="decimal"/>
      <w:lvlText w:val="%1.%2"/>
      <w:lvlJc w:val="left"/>
      <w:rPr>
        <w:rFonts w:ascii="Arial" w:eastAsia="Arial" w:hAnsi="Arial" w:cs="Arial"/>
        <w:b/>
        <w:bCs/>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6366F5"/>
    <w:multiLevelType w:val="hybridMultilevel"/>
    <w:tmpl w:val="1B5E2C8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8B64CEB"/>
    <w:multiLevelType w:val="hybridMultilevel"/>
    <w:tmpl w:val="33E4066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9481C40"/>
    <w:multiLevelType w:val="hybridMultilevel"/>
    <w:tmpl w:val="F2AEA9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37F5995"/>
    <w:multiLevelType w:val="hybridMultilevel"/>
    <w:tmpl w:val="BC964B00"/>
    <w:lvl w:ilvl="0" w:tplc="F8CE81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7278019">
    <w:abstractNumId w:val="0"/>
  </w:num>
  <w:num w:numId="2" w16cid:durableId="582497339">
    <w:abstractNumId w:val="3"/>
  </w:num>
  <w:num w:numId="3" w16cid:durableId="179390137">
    <w:abstractNumId w:val="1"/>
  </w:num>
  <w:num w:numId="4" w16cid:durableId="47726406">
    <w:abstractNumId w:val="4"/>
  </w:num>
  <w:num w:numId="5" w16cid:durableId="5008008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eather Burnette">
    <w15:presenceInfo w15:providerId="AD" w15:userId="S::hburnette@styberg.com::35b7e9b3-2cb6-4cc4-9586-3bd38c97fb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ocumentProtection w:edit="readOnly" w:formatting="1" w:enforcement="1" w:cryptProviderType="rsaAES" w:cryptAlgorithmClass="hash" w:cryptAlgorithmType="typeAny" w:cryptAlgorithmSid="14" w:cryptSpinCount="100000" w:hash="nWIQh3dpUQfacYLuXXd9vcXd5vfg+PfhL6kD6i15/eQAk3OqdXHa7ZwO//gxj6PKwJA1MG1Muyn6TvKw7ymfMw==" w:salt="fN9qWQXt/BMp6svRS9H+uQ=="/>
  <w:defaultTabStop w:val="720"/>
  <w:drawingGridHorizontalSpacing w:val="120"/>
  <w:displayHorizontalDrawingGridEvery w:val="2"/>
  <w:characterSpacingControl w:val="doNotCompress"/>
  <w:hdrShapeDefaults>
    <o:shapedefaults v:ext="edit" spidmax="4100"/>
    <o:shapelayout v:ext="edit">
      <o:idmap v:ext="edit" data="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3A2"/>
    <w:rsid w:val="00014339"/>
    <w:rsid w:val="00020542"/>
    <w:rsid w:val="00035BEF"/>
    <w:rsid w:val="00065512"/>
    <w:rsid w:val="00077263"/>
    <w:rsid w:val="00080D7E"/>
    <w:rsid w:val="000A2391"/>
    <w:rsid w:val="000D1B73"/>
    <w:rsid w:val="000E4659"/>
    <w:rsid w:val="0010184F"/>
    <w:rsid w:val="001164E9"/>
    <w:rsid w:val="00136E0F"/>
    <w:rsid w:val="001553EE"/>
    <w:rsid w:val="00157108"/>
    <w:rsid w:val="00164EDB"/>
    <w:rsid w:val="00174015"/>
    <w:rsid w:val="00175B62"/>
    <w:rsid w:val="00181EB1"/>
    <w:rsid w:val="0019442B"/>
    <w:rsid w:val="001B34C1"/>
    <w:rsid w:val="001C2C0D"/>
    <w:rsid w:val="001C5381"/>
    <w:rsid w:val="002520EB"/>
    <w:rsid w:val="0025769D"/>
    <w:rsid w:val="0025790B"/>
    <w:rsid w:val="002628FC"/>
    <w:rsid w:val="00270890"/>
    <w:rsid w:val="002C4CFF"/>
    <w:rsid w:val="002C6DC4"/>
    <w:rsid w:val="002E677F"/>
    <w:rsid w:val="00302385"/>
    <w:rsid w:val="0030276C"/>
    <w:rsid w:val="00304D30"/>
    <w:rsid w:val="003229AF"/>
    <w:rsid w:val="003259A1"/>
    <w:rsid w:val="0033017F"/>
    <w:rsid w:val="00367233"/>
    <w:rsid w:val="003711E9"/>
    <w:rsid w:val="003779F9"/>
    <w:rsid w:val="0038525E"/>
    <w:rsid w:val="003B4778"/>
    <w:rsid w:val="003C0CC9"/>
    <w:rsid w:val="003C13E6"/>
    <w:rsid w:val="003E61DB"/>
    <w:rsid w:val="003F2B5E"/>
    <w:rsid w:val="003F6283"/>
    <w:rsid w:val="0040349F"/>
    <w:rsid w:val="00424DC4"/>
    <w:rsid w:val="0043488A"/>
    <w:rsid w:val="00436B05"/>
    <w:rsid w:val="00442EAC"/>
    <w:rsid w:val="0044417E"/>
    <w:rsid w:val="00447A4E"/>
    <w:rsid w:val="00447F9B"/>
    <w:rsid w:val="004523AF"/>
    <w:rsid w:val="00482929"/>
    <w:rsid w:val="004B32DE"/>
    <w:rsid w:val="004C7290"/>
    <w:rsid w:val="004D33E8"/>
    <w:rsid w:val="004D7B0C"/>
    <w:rsid w:val="004E4935"/>
    <w:rsid w:val="00506B5E"/>
    <w:rsid w:val="005076FF"/>
    <w:rsid w:val="005112A4"/>
    <w:rsid w:val="00522E15"/>
    <w:rsid w:val="00550BA6"/>
    <w:rsid w:val="00561E19"/>
    <w:rsid w:val="005655DF"/>
    <w:rsid w:val="00567B72"/>
    <w:rsid w:val="00592357"/>
    <w:rsid w:val="005B577E"/>
    <w:rsid w:val="005B6601"/>
    <w:rsid w:val="005C5FC1"/>
    <w:rsid w:val="005D3327"/>
    <w:rsid w:val="005D7EB7"/>
    <w:rsid w:val="005E086F"/>
    <w:rsid w:val="005F7C68"/>
    <w:rsid w:val="0062025F"/>
    <w:rsid w:val="006208CF"/>
    <w:rsid w:val="00624597"/>
    <w:rsid w:val="00635B35"/>
    <w:rsid w:val="006429D7"/>
    <w:rsid w:val="00667809"/>
    <w:rsid w:val="00675A3C"/>
    <w:rsid w:val="00677375"/>
    <w:rsid w:val="006A2AA2"/>
    <w:rsid w:val="006B2EDD"/>
    <w:rsid w:val="006B3426"/>
    <w:rsid w:val="006B6005"/>
    <w:rsid w:val="006B67B5"/>
    <w:rsid w:val="00701344"/>
    <w:rsid w:val="0070160F"/>
    <w:rsid w:val="007768E5"/>
    <w:rsid w:val="00783FA6"/>
    <w:rsid w:val="007A3000"/>
    <w:rsid w:val="007B7D79"/>
    <w:rsid w:val="007C3577"/>
    <w:rsid w:val="007C43A2"/>
    <w:rsid w:val="007F2690"/>
    <w:rsid w:val="0081227C"/>
    <w:rsid w:val="00814191"/>
    <w:rsid w:val="008235EA"/>
    <w:rsid w:val="00837E21"/>
    <w:rsid w:val="00842D52"/>
    <w:rsid w:val="00852D1B"/>
    <w:rsid w:val="008725EE"/>
    <w:rsid w:val="00896C59"/>
    <w:rsid w:val="008D1C87"/>
    <w:rsid w:val="008D77A7"/>
    <w:rsid w:val="008E4064"/>
    <w:rsid w:val="009471E8"/>
    <w:rsid w:val="00951167"/>
    <w:rsid w:val="0096227C"/>
    <w:rsid w:val="00984314"/>
    <w:rsid w:val="0098518E"/>
    <w:rsid w:val="009A0F81"/>
    <w:rsid w:val="009A7561"/>
    <w:rsid w:val="009B0235"/>
    <w:rsid w:val="009B21E3"/>
    <w:rsid w:val="009D22B8"/>
    <w:rsid w:val="009D363B"/>
    <w:rsid w:val="009D5020"/>
    <w:rsid w:val="00A21614"/>
    <w:rsid w:val="00A45BB3"/>
    <w:rsid w:val="00A563B1"/>
    <w:rsid w:val="00A666DA"/>
    <w:rsid w:val="00A82D57"/>
    <w:rsid w:val="00A90C28"/>
    <w:rsid w:val="00A97F48"/>
    <w:rsid w:val="00AC502B"/>
    <w:rsid w:val="00AC504C"/>
    <w:rsid w:val="00B27C4F"/>
    <w:rsid w:val="00BB1389"/>
    <w:rsid w:val="00BB6E69"/>
    <w:rsid w:val="00BC262A"/>
    <w:rsid w:val="00BC6BDA"/>
    <w:rsid w:val="00BC7281"/>
    <w:rsid w:val="00BD46D2"/>
    <w:rsid w:val="00BE65A7"/>
    <w:rsid w:val="00BF15CF"/>
    <w:rsid w:val="00BF203B"/>
    <w:rsid w:val="00C70785"/>
    <w:rsid w:val="00C81D60"/>
    <w:rsid w:val="00C84E80"/>
    <w:rsid w:val="00C8790C"/>
    <w:rsid w:val="00CA6AFE"/>
    <w:rsid w:val="00CB55F8"/>
    <w:rsid w:val="00CC0312"/>
    <w:rsid w:val="00CC09F6"/>
    <w:rsid w:val="00CF00F7"/>
    <w:rsid w:val="00CF6070"/>
    <w:rsid w:val="00D17B92"/>
    <w:rsid w:val="00D20D1E"/>
    <w:rsid w:val="00D273C4"/>
    <w:rsid w:val="00D34EEA"/>
    <w:rsid w:val="00D534B2"/>
    <w:rsid w:val="00D67407"/>
    <w:rsid w:val="00D77039"/>
    <w:rsid w:val="00DC522D"/>
    <w:rsid w:val="00DD79F2"/>
    <w:rsid w:val="00DE2D8D"/>
    <w:rsid w:val="00E01837"/>
    <w:rsid w:val="00E20D5A"/>
    <w:rsid w:val="00E36383"/>
    <w:rsid w:val="00E43F7C"/>
    <w:rsid w:val="00E67FF0"/>
    <w:rsid w:val="00E732EF"/>
    <w:rsid w:val="00E73D78"/>
    <w:rsid w:val="00E9252B"/>
    <w:rsid w:val="00EB0261"/>
    <w:rsid w:val="00EC1BD5"/>
    <w:rsid w:val="00EE2653"/>
    <w:rsid w:val="00F05DE5"/>
    <w:rsid w:val="00F23238"/>
    <w:rsid w:val="00F30450"/>
    <w:rsid w:val="00F40C90"/>
    <w:rsid w:val="00F62732"/>
    <w:rsid w:val="00F71A9F"/>
    <w:rsid w:val="00FA23CC"/>
    <w:rsid w:val="00FC55ED"/>
    <w:rsid w:val="00FC770A"/>
    <w:rsid w:val="00FD3FF5"/>
    <w:rsid w:val="00FF0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0"/>
    <o:shapelayout v:ext="edit">
      <o:idmap v:ext="edit" data="1"/>
    </o:shapelayout>
  </w:shapeDefaults>
  <w:decimalSymbol w:val="."/>
  <w:listSeparator w:val=","/>
  <w14:docId w14:val="27D4BD2C"/>
  <w15:docId w15:val="{1CDA7C21-F16C-48B2-A9D1-BB96D5CE9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C43A2"/>
    <w:pPr>
      <w:widowControl w:val="0"/>
      <w:spacing w:after="0" w:line="240" w:lineRule="auto"/>
    </w:pPr>
    <w:rPr>
      <w:rFonts w:ascii="Times New Roman" w:eastAsia="Times New Roman" w:hAnsi="Times New Roman" w:cs="Times New Roman"/>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43A2"/>
    <w:rPr>
      <w:rFonts w:ascii="Tahoma" w:hAnsi="Tahoma" w:cs="Tahoma"/>
      <w:sz w:val="16"/>
      <w:szCs w:val="16"/>
    </w:rPr>
  </w:style>
  <w:style w:type="character" w:customStyle="1" w:styleId="BalloonTextChar">
    <w:name w:val="Balloon Text Char"/>
    <w:basedOn w:val="DefaultParagraphFont"/>
    <w:link w:val="BalloonText"/>
    <w:uiPriority w:val="99"/>
    <w:semiHidden/>
    <w:rsid w:val="007C43A2"/>
    <w:rPr>
      <w:rFonts w:ascii="Tahoma" w:eastAsia="Times New Roman" w:hAnsi="Tahoma" w:cs="Tahoma"/>
      <w:color w:val="000000"/>
      <w:sz w:val="16"/>
      <w:szCs w:val="16"/>
      <w:lang w:bidi="en-US"/>
    </w:rPr>
  </w:style>
  <w:style w:type="character" w:customStyle="1" w:styleId="Bodytext2">
    <w:name w:val="Body text (2)_"/>
    <w:basedOn w:val="DefaultParagraphFont"/>
    <w:link w:val="Bodytext20"/>
    <w:rsid w:val="007C43A2"/>
    <w:rPr>
      <w:rFonts w:ascii="Arial" w:eastAsia="Arial" w:hAnsi="Arial" w:cs="Arial"/>
      <w:sz w:val="19"/>
      <w:szCs w:val="19"/>
      <w:shd w:val="clear" w:color="auto" w:fill="FFFFFF"/>
    </w:rPr>
  </w:style>
  <w:style w:type="character" w:customStyle="1" w:styleId="Bodytext28pt">
    <w:name w:val="Body text (2) + 8 pt"/>
    <w:basedOn w:val="Bodytext2"/>
    <w:rsid w:val="007C43A2"/>
    <w:rPr>
      <w:rFonts w:ascii="Arial" w:eastAsia="Arial" w:hAnsi="Arial" w:cs="Arial"/>
      <w:color w:val="000000"/>
      <w:spacing w:val="0"/>
      <w:w w:val="100"/>
      <w:position w:val="0"/>
      <w:sz w:val="16"/>
      <w:szCs w:val="16"/>
      <w:shd w:val="clear" w:color="auto" w:fill="FFFFFF"/>
      <w:lang w:val="en-US" w:eastAsia="en-US" w:bidi="en-US"/>
    </w:rPr>
  </w:style>
  <w:style w:type="character" w:customStyle="1" w:styleId="Bodytext285pt">
    <w:name w:val="Body text (2) + 8.5 pt"/>
    <w:aliases w:val="Bold"/>
    <w:basedOn w:val="Bodytext2"/>
    <w:rsid w:val="007C43A2"/>
    <w:rPr>
      <w:rFonts w:ascii="Arial" w:eastAsia="Arial" w:hAnsi="Arial" w:cs="Arial"/>
      <w:b/>
      <w:bCs/>
      <w:color w:val="000000"/>
      <w:spacing w:val="0"/>
      <w:w w:val="100"/>
      <w:position w:val="0"/>
      <w:sz w:val="17"/>
      <w:szCs w:val="17"/>
      <w:shd w:val="clear" w:color="auto" w:fill="FFFFFF"/>
      <w:lang w:val="en-US" w:eastAsia="en-US" w:bidi="en-US"/>
    </w:rPr>
  </w:style>
  <w:style w:type="paragraph" w:customStyle="1" w:styleId="Bodytext20">
    <w:name w:val="Body text (2)"/>
    <w:basedOn w:val="Normal"/>
    <w:link w:val="Bodytext2"/>
    <w:rsid w:val="007C43A2"/>
    <w:pPr>
      <w:shd w:val="clear" w:color="auto" w:fill="FFFFFF"/>
      <w:spacing w:after="640" w:line="221" w:lineRule="exact"/>
    </w:pPr>
    <w:rPr>
      <w:rFonts w:ascii="Arial" w:eastAsia="Arial" w:hAnsi="Arial" w:cs="Arial"/>
      <w:color w:val="auto"/>
      <w:sz w:val="19"/>
      <w:szCs w:val="19"/>
      <w:lang w:bidi="ar-SA"/>
    </w:rPr>
  </w:style>
  <w:style w:type="character" w:customStyle="1" w:styleId="Heading2">
    <w:name w:val="Heading #2_"/>
    <w:basedOn w:val="DefaultParagraphFont"/>
    <w:link w:val="Heading20"/>
    <w:rsid w:val="007C43A2"/>
    <w:rPr>
      <w:rFonts w:ascii="Arial" w:eastAsia="Arial" w:hAnsi="Arial" w:cs="Arial"/>
      <w:b/>
      <w:bCs/>
      <w:sz w:val="28"/>
      <w:szCs w:val="28"/>
      <w:shd w:val="clear" w:color="auto" w:fill="FFFFFF"/>
    </w:rPr>
  </w:style>
  <w:style w:type="paragraph" w:customStyle="1" w:styleId="Heading20">
    <w:name w:val="Heading #2"/>
    <w:basedOn w:val="Normal"/>
    <w:link w:val="Heading2"/>
    <w:rsid w:val="007C43A2"/>
    <w:pPr>
      <w:shd w:val="clear" w:color="auto" w:fill="FFFFFF"/>
      <w:spacing w:before="780" w:line="312" w:lineRule="exact"/>
      <w:outlineLvl w:val="1"/>
    </w:pPr>
    <w:rPr>
      <w:rFonts w:ascii="Arial" w:eastAsia="Arial" w:hAnsi="Arial" w:cs="Arial"/>
      <w:b/>
      <w:bCs/>
      <w:color w:val="auto"/>
      <w:sz w:val="28"/>
      <w:szCs w:val="28"/>
      <w:lang w:bidi="ar-SA"/>
    </w:rPr>
  </w:style>
  <w:style w:type="character" w:customStyle="1" w:styleId="Heading3">
    <w:name w:val="Heading #3_"/>
    <w:basedOn w:val="DefaultParagraphFont"/>
    <w:link w:val="Heading30"/>
    <w:rsid w:val="007C43A2"/>
    <w:rPr>
      <w:rFonts w:ascii="Arial" w:eastAsia="Arial" w:hAnsi="Arial" w:cs="Arial"/>
      <w:b/>
      <w:bCs/>
      <w:sz w:val="19"/>
      <w:szCs w:val="19"/>
      <w:shd w:val="clear" w:color="auto" w:fill="FFFFFF"/>
    </w:rPr>
  </w:style>
  <w:style w:type="character" w:customStyle="1" w:styleId="Bodytext3">
    <w:name w:val="Body text (3)_"/>
    <w:basedOn w:val="DefaultParagraphFont"/>
    <w:rsid w:val="007C43A2"/>
    <w:rPr>
      <w:rFonts w:ascii="Arial" w:eastAsia="Arial" w:hAnsi="Arial" w:cs="Arial"/>
      <w:b/>
      <w:bCs/>
      <w:i w:val="0"/>
      <w:iCs w:val="0"/>
      <w:smallCaps w:val="0"/>
      <w:strike w:val="0"/>
      <w:sz w:val="19"/>
      <w:szCs w:val="19"/>
      <w:u w:val="none"/>
    </w:rPr>
  </w:style>
  <w:style w:type="character" w:customStyle="1" w:styleId="Bodytext30">
    <w:name w:val="Body text (3)"/>
    <w:basedOn w:val="Bodytext3"/>
    <w:rsid w:val="007C43A2"/>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paragraph" w:customStyle="1" w:styleId="Heading30">
    <w:name w:val="Heading #3"/>
    <w:basedOn w:val="Normal"/>
    <w:link w:val="Heading3"/>
    <w:rsid w:val="007C43A2"/>
    <w:pPr>
      <w:shd w:val="clear" w:color="auto" w:fill="FFFFFF"/>
      <w:spacing w:line="212" w:lineRule="exact"/>
      <w:outlineLvl w:val="2"/>
    </w:pPr>
    <w:rPr>
      <w:rFonts w:ascii="Arial" w:eastAsia="Arial" w:hAnsi="Arial" w:cs="Arial"/>
      <w:b/>
      <w:bCs/>
      <w:color w:val="auto"/>
      <w:sz w:val="19"/>
      <w:szCs w:val="19"/>
      <w:lang w:bidi="ar-SA"/>
    </w:rPr>
  </w:style>
  <w:style w:type="character" w:customStyle="1" w:styleId="Headerorfooter">
    <w:name w:val="Header or footer_"/>
    <w:basedOn w:val="DefaultParagraphFont"/>
    <w:link w:val="Headerorfooter0"/>
    <w:rsid w:val="004D33E8"/>
    <w:rPr>
      <w:rFonts w:ascii="Arial" w:eastAsia="Arial" w:hAnsi="Arial" w:cs="Arial"/>
      <w:sz w:val="18"/>
      <w:szCs w:val="18"/>
      <w:shd w:val="clear" w:color="auto" w:fill="FFFFFF"/>
    </w:rPr>
  </w:style>
  <w:style w:type="paragraph" w:customStyle="1" w:styleId="Headerorfooter0">
    <w:name w:val="Header or footer"/>
    <w:basedOn w:val="Normal"/>
    <w:link w:val="Headerorfooter"/>
    <w:rsid w:val="004D33E8"/>
    <w:pPr>
      <w:shd w:val="clear" w:color="auto" w:fill="FFFFFF"/>
      <w:spacing w:line="200" w:lineRule="exact"/>
    </w:pPr>
    <w:rPr>
      <w:rFonts w:ascii="Arial" w:eastAsia="Arial" w:hAnsi="Arial" w:cs="Arial"/>
      <w:color w:val="auto"/>
      <w:sz w:val="18"/>
      <w:szCs w:val="18"/>
      <w:lang w:bidi="ar-SA"/>
    </w:rPr>
  </w:style>
  <w:style w:type="paragraph" w:styleId="Header">
    <w:name w:val="header"/>
    <w:basedOn w:val="Normal"/>
    <w:link w:val="HeaderChar"/>
    <w:uiPriority w:val="99"/>
    <w:semiHidden/>
    <w:unhideWhenUsed/>
    <w:rsid w:val="00A97F48"/>
    <w:pPr>
      <w:tabs>
        <w:tab w:val="center" w:pos="4680"/>
        <w:tab w:val="right" w:pos="9360"/>
      </w:tabs>
    </w:pPr>
  </w:style>
  <w:style w:type="character" w:customStyle="1" w:styleId="HeaderChar">
    <w:name w:val="Header Char"/>
    <w:basedOn w:val="DefaultParagraphFont"/>
    <w:link w:val="Header"/>
    <w:uiPriority w:val="99"/>
    <w:semiHidden/>
    <w:rsid w:val="00A97F48"/>
    <w:rPr>
      <w:rFonts w:ascii="Times New Roman" w:eastAsia="Times New Roman" w:hAnsi="Times New Roman" w:cs="Times New Roman"/>
      <w:color w:val="000000"/>
      <w:sz w:val="24"/>
      <w:szCs w:val="24"/>
      <w:lang w:bidi="en-US"/>
    </w:rPr>
  </w:style>
  <w:style w:type="paragraph" w:styleId="Footer">
    <w:name w:val="footer"/>
    <w:basedOn w:val="Normal"/>
    <w:link w:val="FooterChar"/>
    <w:uiPriority w:val="99"/>
    <w:unhideWhenUsed/>
    <w:rsid w:val="00A97F48"/>
    <w:pPr>
      <w:tabs>
        <w:tab w:val="center" w:pos="4680"/>
        <w:tab w:val="right" w:pos="9360"/>
      </w:tabs>
    </w:pPr>
  </w:style>
  <w:style w:type="character" w:customStyle="1" w:styleId="FooterChar">
    <w:name w:val="Footer Char"/>
    <w:basedOn w:val="DefaultParagraphFont"/>
    <w:link w:val="Footer"/>
    <w:uiPriority w:val="99"/>
    <w:rsid w:val="00A97F48"/>
    <w:rPr>
      <w:rFonts w:ascii="Times New Roman" w:eastAsia="Times New Roman" w:hAnsi="Times New Roman" w:cs="Times New Roman"/>
      <w:color w:val="000000"/>
      <w:sz w:val="24"/>
      <w:szCs w:val="24"/>
      <w:lang w:bidi="en-US"/>
    </w:rPr>
  </w:style>
  <w:style w:type="paragraph" w:styleId="ListParagraph">
    <w:name w:val="List Paragraph"/>
    <w:basedOn w:val="Normal"/>
    <w:uiPriority w:val="34"/>
    <w:qFormat/>
    <w:rsid w:val="0096227C"/>
    <w:pPr>
      <w:ind w:left="720"/>
      <w:contextualSpacing/>
    </w:pPr>
  </w:style>
  <w:style w:type="paragraph" w:styleId="Revision">
    <w:name w:val="Revision"/>
    <w:hidden/>
    <w:uiPriority w:val="99"/>
    <w:semiHidden/>
    <w:rsid w:val="0025769D"/>
    <w:pPr>
      <w:spacing w:after="0" w:line="240" w:lineRule="auto"/>
    </w:pPr>
    <w:rPr>
      <w:rFonts w:ascii="Times New Roman" w:eastAsia="Times New Roman" w:hAnsi="Times New Roman" w:cs="Times New Roman"/>
      <w:color w:val="000000"/>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AD4BBF-ADB0-4834-A702-9F7C516A0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1236</Words>
  <Characters>7048</Characters>
  <Application>Microsoft Office Word</Application>
  <DocSecurity>8</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shaigh</dc:creator>
  <cp:lastModifiedBy>Heather Burnette</cp:lastModifiedBy>
  <cp:revision>4</cp:revision>
  <cp:lastPrinted>2023-12-05T17:23:00Z</cp:lastPrinted>
  <dcterms:created xsi:type="dcterms:W3CDTF">2023-12-05T17:22:00Z</dcterms:created>
  <dcterms:modified xsi:type="dcterms:W3CDTF">2024-08-22T18:03:00Z</dcterms:modified>
</cp:coreProperties>
</file>