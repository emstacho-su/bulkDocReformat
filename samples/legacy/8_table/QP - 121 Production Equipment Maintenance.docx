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80"/>
        <w:tblW w:w="4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594"/>
      </w:tblGrid>
      <w:tr w:rsidR="00CB55F8" w:rsidRPr="00F01FEB" w14:paraId="11F1B4DF" w14:textId="77777777" w:rsidTr="006078DD">
        <w:trPr>
          <w:trHeight w:val="440"/>
        </w:trPr>
        <w:tc>
          <w:tcPr>
            <w:tcW w:w="2308" w:type="dxa"/>
            <w:tcBorders>
              <w:top w:val="single" w:sz="4" w:space="0" w:color="auto"/>
              <w:left w:val="single" w:sz="4" w:space="0" w:color="auto"/>
              <w:bottom w:val="single" w:sz="4" w:space="0" w:color="auto"/>
              <w:right w:val="single" w:sz="4" w:space="0" w:color="auto"/>
            </w:tcBorders>
            <w:hideMark/>
          </w:tcPr>
          <w:p w14:paraId="531B5B0A" w14:textId="3A3DC844" w:rsidR="006D3256" w:rsidRPr="00F01FEB" w:rsidRDefault="00D2011F" w:rsidP="006D3256">
            <w:pPr>
              <w:spacing w:line="276" w:lineRule="auto"/>
              <w:rPr>
                <w:rFonts w:ascii="Arial" w:hAnsi="Arial" w:cs="Arial"/>
                <w:sz w:val="22"/>
                <w:szCs w:val="22"/>
              </w:rPr>
            </w:pPr>
            <w:bookmarkStart w:id="0" w:name="_Hlk135481629"/>
            <w:r w:rsidRPr="00F01FEB">
              <w:rPr>
                <w:rFonts w:ascii="Arial" w:hAnsi="Arial" w:cs="Arial"/>
                <w:sz w:val="22"/>
                <w:szCs w:val="22"/>
              </w:rPr>
              <w:t>Procedure</w:t>
            </w:r>
            <w:r w:rsidR="00CB55F8" w:rsidRPr="00F01FEB">
              <w:rPr>
                <w:rFonts w:ascii="Arial" w:hAnsi="Arial" w:cs="Arial"/>
                <w:sz w:val="22"/>
                <w:szCs w:val="22"/>
              </w:rPr>
              <w:t>:</w:t>
            </w:r>
            <w:r w:rsidR="003F2B5E" w:rsidRPr="00F01FEB">
              <w:rPr>
                <w:rFonts w:ascii="Arial" w:hAnsi="Arial" w:cs="Arial"/>
                <w:sz w:val="22"/>
                <w:szCs w:val="22"/>
              </w:rPr>
              <w:t xml:space="preserve"> </w:t>
            </w:r>
          </w:p>
          <w:p w14:paraId="56FDC284" w14:textId="057E2342" w:rsidR="00CB55F8" w:rsidRPr="00F01FEB" w:rsidRDefault="003F2B5E" w:rsidP="006D3256">
            <w:pPr>
              <w:spacing w:line="276" w:lineRule="auto"/>
              <w:rPr>
                <w:rFonts w:ascii="Arial" w:hAnsi="Arial" w:cs="Arial"/>
                <w:sz w:val="22"/>
                <w:szCs w:val="22"/>
              </w:rPr>
            </w:pPr>
            <w:r w:rsidRPr="00F01FEB">
              <w:rPr>
                <w:rFonts w:ascii="Arial" w:hAnsi="Arial" w:cs="Arial"/>
                <w:b/>
                <w:sz w:val="22"/>
                <w:szCs w:val="22"/>
              </w:rPr>
              <w:t>QP-</w:t>
            </w:r>
            <w:r w:rsidR="00A34A08" w:rsidRPr="00F01FEB">
              <w:rPr>
                <w:rFonts w:ascii="Arial" w:hAnsi="Arial" w:cs="Arial"/>
                <w:b/>
                <w:sz w:val="22"/>
                <w:szCs w:val="22"/>
              </w:rPr>
              <w:t>121</w:t>
            </w:r>
          </w:p>
        </w:tc>
        <w:tc>
          <w:tcPr>
            <w:tcW w:w="2594" w:type="dxa"/>
            <w:tcBorders>
              <w:top w:val="single" w:sz="4" w:space="0" w:color="auto"/>
              <w:left w:val="single" w:sz="4" w:space="0" w:color="auto"/>
              <w:bottom w:val="single" w:sz="4" w:space="0" w:color="auto"/>
              <w:right w:val="single" w:sz="4" w:space="0" w:color="auto"/>
            </w:tcBorders>
          </w:tcPr>
          <w:p w14:paraId="353A2031" w14:textId="7B15BA10" w:rsidR="00CB55F8" w:rsidRPr="00F01FEB" w:rsidRDefault="00CB55F8" w:rsidP="006D3256">
            <w:pPr>
              <w:spacing w:line="276" w:lineRule="auto"/>
              <w:rPr>
                <w:rFonts w:ascii="Arial" w:hAnsi="Arial" w:cs="Arial"/>
                <w:b/>
                <w:sz w:val="22"/>
                <w:szCs w:val="22"/>
              </w:rPr>
            </w:pPr>
            <w:r w:rsidRPr="00F01FEB">
              <w:rPr>
                <w:rFonts w:ascii="Arial" w:hAnsi="Arial" w:cs="Arial"/>
                <w:sz w:val="22"/>
                <w:szCs w:val="22"/>
              </w:rPr>
              <w:t xml:space="preserve">Pages: </w:t>
            </w:r>
            <w:r w:rsidR="003F2B5E" w:rsidRPr="00F01FEB">
              <w:rPr>
                <w:rFonts w:ascii="Arial" w:hAnsi="Arial" w:cs="Arial"/>
                <w:b/>
                <w:sz w:val="22"/>
                <w:szCs w:val="22"/>
              </w:rPr>
              <w:t xml:space="preserve"> </w:t>
            </w:r>
            <w:r w:rsidR="00E458A8" w:rsidRPr="00F01FEB">
              <w:rPr>
                <w:rFonts w:ascii="Arial" w:hAnsi="Arial" w:cs="Arial"/>
                <w:b/>
                <w:sz w:val="22"/>
                <w:szCs w:val="22"/>
              </w:rPr>
              <w:t>3</w:t>
            </w:r>
          </w:p>
        </w:tc>
      </w:tr>
      <w:tr w:rsidR="00CB55F8" w:rsidRPr="00F01FEB" w14:paraId="19FC59E9" w14:textId="77777777" w:rsidTr="006078DD">
        <w:trPr>
          <w:trHeight w:val="650"/>
        </w:trPr>
        <w:tc>
          <w:tcPr>
            <w:tcW w:w="2308" w:type="dxa"/>
            <w:tcBorders>
              <w:top w:val="single" w:sz="4" w:space="0" w:color="auto"/>
              <w:left w:val="single" w:sz="4" w:space="0" w:color="auto"/>
              <w:bottom w:val="single" w:sz="4" w:space="0" w:color="auto"/>
              <w:right w:val="single" w:sz="4" w:space="0" w:color="auto"/>
            </w:tcBorders>
          </w:tcPr>
          <w:p w14:paraId="00B483EA" w14:textId="2A61917E" w:rsidR="00CB55F8" w:rsidRPr="00F01FEB" w:rsidRDefault="00CB55F8" w:rsidP="006D3256">
            <w:pPr>
              <w:spacing w:line="276" w:lineRule="auto"/>
              <w:rPr>
                <w:rFonts w:ascii="Arial" w:hAnsi="Arial" w:cs="Arial"/>
                <w:b/>
                <w:sz w:val="22"/>
                <w:szCs w:val="22"/>
              </w:rPr>
            </w:pPr>
            <w:r w:rsidRPr="00F01FEB">
              <w:rPr>
                <w:rFonts w:ascii="Arial" w:hAnsi="Arial" w:cs="Arial"/>
                <w:sz w:val="22"/>
                <w:szCs w:val="22"/>
              </w:rPr>
              <w:t>Printed:</w:t>
            </w:r>
            <w:r w:rsidR="00A34A08" w:rsidRPr="00F01FEB">
              <w:rPr>
                <w:rFonts w:ascii="Arial" w:hAnsi="Arial" w:cs="Arial"/>
                <w:sz w:val="22"/>
                <w:szCs w:val="22"/>
              </w:rPr>
              <w:t xml:space="preserve"> </w:t>
            </w:r>
          </w:p>
          <w:p w14:paraId="283564A0" w14:textId="708428BF" w:rsidR="00CB55F8" w:rsidRPr="00F01FEB" w:rsidRDefault="006078DD" w:rsidP="006D3256">
            <w:pPr>
              <w:spacing w:line="276" w:lineRule="auto"/>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DATE \@ "M/d/yyyy" </w:instrText>
            </w:r>
            <w:r>
              <w:rPr>
                <w:rFonts w:ascii="Arial" w:hAnsi="Arial" w:cs="Arial"/>
                <w:b/>
                <w:sz w:val="22"/>
                <w:szCs w:val="22"/>
              </w:rPr>
              <w:fldChar w:fldCharType="separate"/>
            </w:r>
            <w:ins w:id="1" w:author="Heather Burnette" w:date="2024-08-22T13:01:00Z" w16du:dateUtc="2024-08-22T18:01:00Z">
              <w:r w:rsidR="00B43947">
                <w:rPr>
                  <w:rFonts w:ascii="Arial" w:hAnsi="Arial" w:cs="Arial"/>
                  <w:b/>
                  <w:noProof/>
                  <w:sz w:val="22"/>
                  <w:szCs w:val="22"/>
                </w:rPr>
                <w:t>8/22/2024</w:t>
              </w:r>
            </w:ins>
            <w:del w:id="2" w:author="Heather Burnette" w:date="2024-08-22T13:01:00Z" w16du:dateUtc="2024-08-22T18:01:00Z">
              <w:r w:rsidR="009F4E6D" w:rsidDel="00B43947">
                <w:rPr>
                  <w:rFonts w:ascii="Arial" w:hAnsi="Arial" w:cs="Arial"/>
                  <w:b/>
                  <w:noProof/>
                  <w:sz w:val="22"/>
                  <w:szCs w:val="22"/>
                </w:rPr>
                <w:delText>12/5/2023</w:delText>
              </w:r>
            </w:del>
            <w:r>
              <w:rPr>
                <w:rFonts w:ascii="Arial" w:hAnsi="Arial" w:cs="Arial"/>
                <w:b/>
                <w:sz w:val="22"/>
                <w:szCs w:val="22"/>
              </w:rPr>
              <w:fldChar w:fldCharType="end"/>
            </w:r>
          </w:p>
        </w:tc>
        <w:tc>
          <w:tcPr>
            <w:tcW w:w="2594" w:type="dxa"/>
            <w:tcBorders>
              <w:top w:val="single" w:sz="4" w:space="0" w:color="auto"/>
              <w:left w:val="single" w:sz="4" w:space="0" w:color="auto"/>
              <w:bottom w:val="single" w:sz="4" w:space="0" w:color="auto"/>
              <w:right w:val="single" w:sz="4" w:space="0" w:color="auto"/>
            </w:tcBorders>
            <w:hideMark/>
          </w:tcPr>
          <w:p w14:paraId="236225F2" w14:textId="47062E88" w:rsidR="00CB55F8" w:rsidRPr="00F01FEB" w:rsidRDefault="00CB55F8" w:rsidP="006D3256">
            <w:pPr>
              <w:spacing w:line="276" w:lineRule="auto"/>
              <w:rPr>
                <w:rFonts w:ascii="Arial" w:hAnsi="Arial" w:cs="Arial"/>
                <w:b/>
                <w:bCs/>
                <w:sz w:val="22"/>
                <w:szCs w:val="22"/>
              </w:rPr>
            </w:pPr>
            <w:r w:rsidRPr="00F01FEB">
              <w:rPr>
                <w:rFonts w:ascii="Arial" w:hAnsi="Arial" w:cs="Arial"/>
                <w:sz w:val="22"/>
                <w:szCs w:val="22"/>
              </w:rPr>
              <w:t>Released:</w:t>
            </w:r>
            <w:r w:rsidR="00701344" w:rsidRPr="00F01FEB">
              <w:rPr>
                <w:rFonts w:ascii="Arial" w:hAnsi="Arial" w:cs="Arial"/>
                <w:sz w:val="22"/>
                <w:szCs w:val="22"/>
              </w:rPr>
              <w:t xml:space="preserve"> </w:t>
            </w:r>
            <w:r w:rsidR="006078DD">
              <w:rPr>
                <w:rFonts w:ascii="Arial" w:hAnsi="Arial" w:cs="Arial"/>
                <w:b/>
                <w:sz w:val="22"/>
                <w:szCs w:val="22"/>
              </w:rPr>
              <w:t>12/05</w:t>
            </w:r>
            <w:r w:rsidR="00F01FEB">
              <w:rPr>
                <w:rFonts w:ascii="Arial" w:hAnsi="Arial" w:cs="Arial"/>
                <w:b/>
                <w:sz w:val="22"/>
                <w:szCs w:val="22"/>
              </w:rPr>
              <w:t>/2023</w:t>
            </w:r>
          </w:p>
          <w:p w14:paraId="07566F66" w14:textId="28C3E93B" w:rsidR="00CB55F8" w:rsidRPr="00F01FEB" w:rsidRDefault="00CB55F8" w:rsidP="006D3256">
            <w:pPr>
              <w:spacing w:line="276" w:lineRule="auto"/>
              <w:rPr>
                <w:rFonts w:ascii="Arial" w:hAnsi="Arial" w:cs="Arial"/>
                <w:sz w:val="22"/>
                <w:szCs w:val="22"/>
              </w:rPr>
            </w:pPr>
            <w:r w:rsidRPr="00F01FEB">
              <w:rPr>
                <w:rFonts w:ascii="Arial" w:hAnsi="Arial" w:cs="Arial"/>
                <w:sz w:val="22"/>
                <w:szCs w:val="22"/>
              </w:rPr>
              <w:t xml:space="preserve">Rev. Num: </w:t>
            </w:r>
            <w:r w:rsidR="006D3256" w:rsidRPr="00F01FEB">
              <w:rPr>
                <w:rFonts w:ascii="Arial" w:hAnsi="Arial" w:cs="Arial"/>
                <w:b/>
                <w:sz w:val="22"/>
                <w:szCs w:val="22"/>
              </w:rPr>
              <w:t>6</w:t>
            </w:r>
          </w:p>
        </w:tc>
      </w:tr>
      <w:tr w:rsidR="00CB55F8" w:rsidRPr="00F01FEB" w14:paraId="6C1E6D57" w14:textId="77777777" w:rsidTr="006078DD">
        <w:trPr>
          <w:trHeight w:val="560"/>
        </w:trPr>
        <w:tc>
          <w:tcPr>
            <w:tcW w:w="4902" w:type="dxa"/>
            <w:gridSpan w:val="2"/>
            <w:tcBorders>
              <w:top w:val="single" w:sz="4" w:space="0" w:color="auto"/>
              <w:left w:val="single" w:sz="4" w:space="0" w:color="auto"/>
              <w:bottom w:val="single" w:sz="4" w:space="0" w:color="auto"/>
              <w:right w:val="single" w:sz="4" w:space="0" w:color="auto"/>
            </w:tcBorders>
          </w:tcPr>
          <w:p w14:paraId="0112042C" w14:textId="27E882CD" w:rsidR="00CB55F8" w:rsidRPr="00F01FEB" w:rsidRDefault="00CB55F8" w:rsidP="006D3256">
            <w:pPr>
              <w:spacing w:line="276" w:lineRule="auto"/>
              <w:rPr>
                <w:rFonts w:ascii="Arial" w:hAnsi="Arial" w:cs="Arial"/>
                <w:b/>
                <w:bCs/>
                <w:sz w:val="22"/>
                <w:szCs w:val="22"/>
              </w:rPr>
            </w:pPr>
            <w:r w:rsidRPr="00F01FEB">
              <w:rPr>
                <w:rFonts w:ascii="Arial" w:hAnsi="Arial" w:cs="Arial"/>
                <w:sz w:val="22"/>
                <w:szCs w:val="22"/>
              </w:rPr>
              <w:t xml:space="preserve">Authorized By: </w:t>
            </w:r>
          </w:p>
          <w:p w14:paraId="2B36B083" w14:textId="50F825A0" w:rsidR="00CB55F8" w:rsidRPr="00F01FEB" w:rsidRDefault="00DC2803" w:rsidP="006D3256">
            <w:pPr>
              <w:spacing w:line="276" w:lineRule="auto"/>
              <w:rPr>
                <w:rFonts w:ascii="Arial" w:hAnsi="Arial" w:cs="Arial"/>
                <w:sz w:val="22"/>
                <w:szCs w:val="22"/>
              </w:rPr>
            </w:pPr>
            <w:r w:rsidRPr="00F01FEB">
              <w:rPr>
                <w:rFonts w:ascii="Arial" w:hAnsi="Arial" w:cs="Arial"/>
                <w:b/>
                <w:sz w:val="22"/>
                <w:szCs w:val="22"/>
              </w:rPr>
              <w:t>Manufacturing Manager</w:t>
            </w:r>
          </w:p>
        </w:tc>
      </w:tr>
      <w:bookmarkEnd w:id="0"/>
    </w:tbl>
    <w:p w14:paraId="01CC4ED9" w14:textId="000F189C" w:rsidR="007C43A2" w:rsidRPr="006078DD" w:rsidRDefault="007C43A2" w:rsidP="007C43A2">
      <w:pPr>
        <w:framePr w:wrap="none" w:vAnchor="page" w:hAnchor="page" w:x="1724" w:y="687"/>
        <w:rPr>
          <w:rFonts w:ascii="Arial" w:hAnsi="Arial" w:cs="Arial"/>
          <w:sz w:val="2"/>
          <w:szCs w:val="2"/>
        </w:rPr>
      </w:pPr>
    </w:p>
    <w:p w14:paraId="76368D3F" w14:textId="24E03E17" w:rsidR="004B32DE" w:rsidRPr="006078DD" w:rsidRDefault="006D3256">
      <w:pPr>
        <w:rPr>
          <w:rFonts w:ascii="Arial" w:hAnsi="Arial" w:cs="Arial"/>
        </w:rPr>
      </w:pPr>
      <w:r w:rsidRPr="006078DD">
        <w:rPr>
          <w:rFonts w:ascii="Arial" w:hAnsi="Arial" w:cs="Arial"/>
          <w:noProof/>
          <w:lang w:bidi="ar-SA"/>
        </w:rPr>
        <w:drawing>
          <wp:anchor distT="0" distB="0" distL="114300" distR="114300" simplePos="0" relativeHeight="251659264" behindDoc="0" locked="0" layoutInCell="1" allowOverlap="1" wp14:anchorId="49BACE00" wp14:editId="187CEADB">
            <wp:simplePos x="0" y="0"/>
            <wp:positionH relativeFrom="column">
              <wp:posOffset>0</wp:posOffset>
            </wp:positionH>
            <wp:positionV relativeFrom="page">
              <wp:posOffset>774700</wp:posOffset>
            </wp:positionV>
            <wp:extent cx="1874520" cy="1847088"/>
            <wp:effectExtent l="0" t="0" r="0" b="0"/>
            <wp:wrapSquare wrapText="bothSides"/>
            <wp:docPr id="15236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32195" name="Picture 1523632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4520" cy="1847088"/>
                    </a:xfrm>
                    <a:prstGeom prst="rect">
                      <a:avLst/>
                    </a:prstGeom>
                  </pic:spPr>
                </pic:pic>
              </a:graphicData>
            </a:graphic>
            <wp14:sizeRelH relativeFrom="margin">
              <wp14:pctWidth>0</wp14:pctWidth>
            </wp14:sizeRelH>
            <wp14:sizeRelV relativeFrom="margin">
              <wp14:pctHeight>0</wp14:pctHeight>
            </wp14:sizeRelV>
          </wp:anchor>
        </w:drawing>
      </w:r>
      <w:r w:rsidR="004B32DE" w:rsidRPr="006078DD">
        <w:rPr>
          <w:rFonts w:ascii="Arial" w:hAnsi="Arial" w:cs="Arial"/>
        </w:rPr>
        <w:tab/>
      </w:r>
      <w:r w:rsidR="004B32DE" w:rsidRPr="006078DD">
        <w:rPr>
          <w:rFonts w:ascii="Arial" w:hAnsi="Arial" w:cs="Arial"/>
        </w:rPr>
        <w:tab/>
      </w:r>
      <w:r w:rsidR="004B32DE" w:rsidRPr="006078DD">
        <w:rPr>
          <w:rFonts w:ascii="Arial" w:hAnsi="Arial" w:cs="Arial"/>
        </w:rPr>
        <w:tab/>
      </w:r>
      <w:r w:rsidR="004B32DE" w:rsidRPr="006078DD">
        <w:rPr>
          <w:rFonts w:ascii="Arial" w:hAnsi="Arial" w:cs="Arial"/>
        </w:rPr>
        <w:tab/>
      </w:r>
      <w:r w:rsidR="004B32DE" w:rsidRPr="006078DD">
        <w:rPr>
          <w:rFonts w:ascii="Arial" w:hAnsi="Arial" w:cs="Arial"/>
        </w:rPr>
        <w:tab/>
      </w:r>
      <w:r w:rsidR="004B32DE" w:rsidRPr="006078DD">
        <w:rPr>
          <w:rFonts w:ascii="Arial" w:hAnsi="Arial" w:cs="Arial"/>
        </w:rPr>
        <w:tab/>
      </w:r>
      <w:r w:rsidR="004B32DE" w:rsidRPr="006078DD">
        <w:rPr>
          <w:rFonts w:ascii="Arial" w:hAnsi="Arial" w:cs="Arial"/>
        </w:rPr>
        <w:tab/>
      </w:r>
    </w:p>
    <w:p w14:paraId="25D59FAD" w14:textId="77777777" w:rsidR="007C43A2" w:rsidRPr="006078DD" w:rsidRDefault="007C43A2">
      <w:pPr>
        <w:rPr>
          <w:rFonts w:ascii="Arial" w:hAnsi="Arial" w:cs="Arial"/>
        </w:rPr>
      </w:pPr>
      <w:r w:rsidRPr="006078DD">
        <w:rPr>
          <w:rFonts w:ascii="Arial" w:hAnsi="Arial" w:cs="Arial"/>
        </w:rPr>
        <w:tab/>
      </w:r>
      <w:r w:rsidRPr="006078DD">
        <w:rPr>
          <w:rFonts w:ascii="Arial" w:hAnsi="Arial" w:cs="Arial"/>
        </w:rPr>
        <w:tab/>
      </w:r>
      <w:r w:rsidRPr="006078DD">
        <w:rPr>
          <w:rFonts w:ascii="Arial" w:hAnsi="Arial" w:cs="Arial"/>
        </w:rPr>
        <w:tab/>
      </w:r>
      <w:r w:rsidRPr="006078DD">
        <w:rPr>
          <w:rFonts w:ascii="Arial" w:hAnsi="Arial" w:cs="Arial"/>
        </w:rPr>
        <w:tab/>
      </w:r>
      <w:r w:rsidRPr="006078DD">
        <w:rPr>
          <w:rFonts w:ascii="Arial" w:hAnsi="Arial" w:cs="Arial"/>
        </w:rPr>
        <w:tab/>
      </w:r>
      <w:r w:rsidRPr="006078DD">
        <w:rPr>
          <w:rFonts w:ascii="Arial" w:hAnsi="Arial" w:cs="Arial"/>
        </w:rPr>
        <w:tab/>
      </w:r>
      <w:r w:rsidRPr="006078DD">
        <w:rPr>
          <w:rFonts w:ascii="Arial" w:hAnsi="Arial" w:cs="Arial"/>
        </w:rPr>
        <w:tab/>
      </w:r>
    </w:p>
    <w:p w14:paraId="0F5B7802" w14:textId="6067BC6C" w:rsidR="004D7B0C" w:rsidRPr="006078DD" w:rsidRDefault="004D7B0C">
      <w:pPr>
        <w:rPr>
          <w:rFonts w:ascii="Arial" w:hAnsi="Arial" w:cs="Arial"/>
        </w:rPr>
      </w:pPr>
    </w:p>
    <w:p w14:paraId="7184887B" w14:textId="77777777" w:rsidR="006D3256" w:rsidRPr="00F01FEB" w:rsidRDefault="006D3256" w:rsidP="0056127C">
      <w:pPr>
        <w:rPr>
          <w:rFonts w:ascii="Arial" w:hAnsi="Arial" w:cs="Arial"/>
          <w:b/>
          <w:sz w:val="32"/>
          <w:szCs w:val="32"/>
        </w:rPr>
      </w:pPr>
    </w:p>
    <w:p w14:paraId="6304B61C" w14:textId="77777777" w:rsidR="006D3256" w:rsidRPr="00F01FEB" w:rsidRDefault="006D3256" w:rsidP="0056127C">
      <w:pPr>
        <w:rPr>
          <w:rFonts w:ascii="Arial" w:hAnsi="Arial" w:cs="Arial"/>
          <w:b/>
          <w:sz w:val="32"/>
          <w:szCs w:val="32"/>
        </w:rPr>
      </w:pPr>
    </w:p>
    <w:p w14:paraId="57B33D28" w14:textId="035B5CD3" w:rsidR="0056127C" w:rsidRPr="00F01FEB" w:rsidRDefault="0056127C" w:rsidP="0056127C">
      <w:pPr>
        <w:rPr>
          <w:rFonts w:ascii="Arial" w:hAnsi="Arial" w:cs="Arial"/>
          <w:b/>
          <w:sz w:val="32"/>
          <w:szCs w:val="32"/>
        </w:rPr>
      </w:pPr>
      <w:r w:rsidRPr="00F01FEB">
        <w:rPr>
          <w:rFonts w:ascii="Arial" w:hAnsi="Arial" w:cs="Arial"/>
          <w:b/>
          <w:sz w:val="32"/>
          <w:szCs w:val="32"/>
        </w:rPr>
        <w:t xml:space="preserve">PRODUCTION EQUIPMENT MAINTENANCE </w:t>
      </w:r>
    </w:p>
    <w:p w14:paraId="123DFCA7" w14:textId="77777777" w:rsidR="0056127C" w:rsidRPr="006078DD" w:rsidRDefault="0056127C" w:rsidP="0056127C">
      <w:pPr>
        <w:rPr>
          <w:rFonts w:ascii="Arial" w:hAnsi="Arial" w:cs="Arial"/>
        </w:rPr>
      </w:pPr>
    </w:p>
    <w:p w14:paraId="6F125354" w14:textId="0A0AB852" w:rsidR="0056127C" w:rsidRPr="00F01FEB" w:rsidRDefault="0056127C" w:rsidP="006078DD">
      <w:pPr>
        <w:numPr>
          <w:ilvl w:val="0"/>
          <w:numId w:val="6"/>
        </w:numPr>
        <w:spacing w:line="312" w:lineRule="exact"/>
        <w:ind w:left="720" w:hanging="450"/>
        <w:outlineLvl w:val="1"/>
        <w:rPr>
          <w:rFonts w:ascii="Arial" w:eastAsia="Arial" w:hAnsi="Arial" w:cs="Arial"/>
          <w:b/>
          <w:bCs/>
          <w:color w:val="auto"/>
          <w:sz w:val="28"/>
          <w:szCs w:val="28"/>
          <w:lang w:bidi="ar-SA"/>
        </w:rPr>
      </w:pPr>
      <w:bookmarkStart w:id="3" w:name="bookmark1"/>
      <w:r w:rsidRPr="00F01FEB">
        <w:rPr>
          <w:rFonts w:ascii="Arial" w:eastAsia="Arial" w:hAnsi="Arial" w:cs="Arial"/>
          <w:b/>
          <w:bCs/>
          <w:sz w:val="28"/>
          <w:szCs w:val="28"/>
        </w:rPr>
        <w:t>Purpose and Scope</w:t>
      </w:r>
      <w:bookmarkEnd w:id="3"/>
    </w:p>
    <w:p w14:paraId="2D13B45A" w14:textId="77777777" w:rsidR="0056127C" w:rsidRPr="00F01FEB" w:rsidRDefault="0056127C" w:rsidP="0056127C">
      <w:pPr>
        <w:spacing w:line="221" w:lineRule="exact"/>
        <w:ind w:left="720"/>
        <w:rPr>
          <w:rFonts w:ascii="Arial" w:eastAsia="Arial" w:hAnsi="Arial" w:cs="Arial"/>
          <w:sz w:val="22"/>
          <w:szCs w:val="22"/>
        </w:rPr>
      </w:pPr>
    </w:p>
    <w:p w14:paraId="195165C1" w14:textId="2A41F3DF" w:rsidR="0056127C" w:rsidRPr="00F01FEB" w:rsidRDefault="0056127C" w:rsidP="0056127C">
      <w:pPr>
        <w:spacing w:line="221" w:lineRule="exact"/>
        <w:ind w:left="720"/>
        <w:rPr>
          <w:rFonts w:ascii="Arial" w:eastAsia="Arial" w:hAnsi="Arial" w:cs="Arial"/>
          <w:b/>
          <w:sz w:val="22"/>
          <w:szCs w:val="22"/>
        </w:rPr>
      </w:pPr>
      <w:r w:rsidRPr="00F01FEB">
        <w:rPr>
          <w:rFonts w:ascii="Arial" w:eastAsia="Arial" w:hAnsi="Arial" w:cs="Arial"/>
          <w:b/>
          <w:sz w:val="22"/>
          <w:szCs w:val="22"/>
        </w:rPr>
        <w:t>PURPOSE</w:t>
      </w:r>
    </w:p>
    <w:p w14:paraId="62B95AA1" w14:textId="77777777" w:rsidR="0056127C" w:rsidRPr="00F01FEB" w:rsidRDefault="0056127C" w:rsidP="0056127C">
      <w:pPr>
        <w:spacing w:line="221" w:lineRule="exact"/>
        <w:ind w:left="720"/>
        <w:rPr>
          <w:rFonts w:ascii="Arial" w:eastAsia="Arial" w:hAnsi="Arial" w:cs="Arial"/>
          <w:sz w:val="22"/>
          <w:szCs w:val="22"/>
        </w:rPr>
      </w:pPr>
      <w:r w:rsidRPr="00F01FEB">
        <w:rPr>
          <w:rFonts w:ascii="Arial" w:eastAsia="Arial" w:hAnsi="Arial" w:cs="Arial"/>
          <w:sz w:val="22"/>
          <w:szCs w:val="22"/>
        </w:rPr>
        <w:t xml:space="preserve">To ensure production equipment is appropriately maintained through a system of planned preventive and predictive maintenance   </w:t>
      </w:r>
    </w:p>
    <w:p w14:paraId="7BD6B132" w14:textId="77777777" w:rsidR="0056127C" w:rsidRPr="00F01FEB" w:rsidRDefault="0056127C" w:rsidP="0056127C">
      <w:pPr>
        <w:spacing w:line="221" w:lineRule="exact"/>
        <w:ind w:left="720"/>
        <w:rPr>
          <w:rFonts w:ascii="Arial" w:eastAsia="Arial" w:hAnsi="Arial" w:cs="Arial"/>
          <w:b/>
          <w:sz w:val="22"/>
          <w:szCs w:val="22"/>
        </w:rPr>
      </w:pPr>
    </w:p>
    <w:p w14:paraId="4528C1CC" w14:textId="3F357A9E" w:rsidR="0056127C" w:rsidRPr="00F01FEB" w:rsidRDefault="0056127C" w:rsidP="0056127C">
      <w:pPr>
        <w:spacing w:line="221" w:lineRule="exact"/>
        <w:ind w:left="720"/>
        <w:rPr>
          <w:rFonts w:ascii="Arial" w:eastAsia="Arial" w:hAnsi="Arial" w:cs="Arial"/>
          <w:b/>
          <w:sz w:val="22"/>
          <w:szCs w:val="22"/>
        </w:rPr>
      </w:pPr>
      <w:r w:rsidRPr="00F01FEB">
        <w:rPr>
          <w:rFonts w:ascii="Arial" w:eastAsia="Arial" w:hAnsi="Arial" w:cs="Arial"/>
          <w:b/>
          <w:sz w:val="22"/>
          <w:szCs w:val="22"/>
        </w:rPr>
        <w:t>SCOPE</w:t>
      </w:r>
    </w:p>
    <w:p w14:paraId="479F765E" w14:textId="77777777" w:rsidR="0056127C" w:rsidRPr="00F01FEB" w:rsidRDefault="0056127C" w:rsidP="0056127C">
      <w:pPr>
        <w:spacing w:line="221" w:lineRule="exact"/>
        <w:ind w:left="720"/>
        <w:rPr>
          <w:rFonts w:ascii="Arial" w:eastAsia="Arial" w:hAnsi="Arial" w:cs="Arial"/>
          <w:sz w:val="22"/>
          <w:szCs w:val="22"/>
        </w:rPr>
      </w:pPr>
      <w:r w:rsidRPr="00F01FEB">
        <w:rPr>
          <w:rFonts w:ascii="Arial" w:eastAsia="Arial" w:hAnsi="Arial" w:cs="Arial"/>
          <w:sz w:val="22"/>
          <w:szCs w:val="22"/>
        </w:rPr>
        <w:t>This procedure applies to all production equipment</w:t>
      </w:r>
    </w:p>
    <w:p w14:paraId="4B8CC406" w14:textId="77777777" w:rsidR="0056127C" w:rsidRPr="00F01FEB" w:rsidRDefault="0056127C" w:rsidP="0056127C">
      <w:pPr>
        <w:spacing w:line="221" w:lineRule="exact"/>
        <w:ind w:left="720"/>
        <w:rPr>
          <w:rFonts w:ascii="Arial" w:eastAsia="Arial" w:hAnsi="Arial" w:cs="Arial"/>
          <w:color w:val="auto"/>
          <w:sz w:val="22"/>
          <w:szCs w:val="22"/>
          <w:lang w:bidi="ar-SA"/>
        </w:rPr>
      </w:pPr>
    </w:p>
    <w:p w14:paraId="71A40E0F" w14:textId="46CB377F" w:rsidR="0056127C" w:rsidRPr="006078DD" w:rsidRDefault="0056127C" w:rsidP="006078DD">
      <w:pPr>
        <w:numPr>
          <w:ilvl w:val="0"/>
          <w:numId w:val="6"/>
        </w:numPr>
        <w:spacing w:line="312" w:lineRule="exact"/>
        <w:ind w:left="720" w:hanging="450"/>
        <w:outlineLvl w:val="1"/>
        <w:rPr>
          <w:rFonts w:ascii="Arial" w:eastAsia="Arial" w:hAnsi="Arial" w:cs="Arial"/>
          <w:b/>
          <w:bCs/>
          <w:color w:val="auto"/>
          <w:sz w:val="28"/>
          <w:szCs w:val="28"/>
          <w:lang w:bidi="ar-SA"/>
        </w:rPr>
      </w:pPr>
      <w:bookmarkStart w:id="4" w:name="bookmark2"/>
      <w:r w:rsidRPr="00F01FEB">
        <w:rPr>
          <w:rFonts w:ascii="Arial" w:eastAsia="Arial" w:hAnsi="Arial" w:cs="Arial"/>
          <w:b/>
          <w:bCs/>
          <w:sz w:val="28"/>
          <w:szCs w:val="28"/>
        </w:rPr>
        <w:t>Definitions</w:t>
      </w:r>
      <w:bookmarkEnd w:id="4"/>
    </w:p>
    <w:p w14:paraId="7D1CEF7B" w14:textId="77777777" w:rsidR="006D3256" w:rsidRPr="00F01FEB" w:rsidRDefault="006D3256" w:rsidP="006078DD">
      <w:pPr>
        <w:tabs>
          <w:tab w:val="left" w:pos="647"/>
        </w:tabs>
        <w:spacing w:line="312" w:lineRule="exact"/>
        <w:outlineLvl w:val="1"/>
        <w:rPr>
          <w:rFonts w:ascii="Arial" w:eastAsia="Arial" w:hAnsi="Arial" w:cs="Arial"/>
          <w:b/>
          <w:bCs/>
          <w:color w:val="auto"/>
          <w:sz w:val="28"/>
          <w:szCs w:val="28"/>
          <w:lang w:bidi="ar-SA"/>
        </w:rPr>
      </w:pPr>
    </w:p>
    <w:p w14:paraId="3DBC3E93" w14:textId="77777777" w:rsidR="0056127C" w:rsidRPr="00F01FEB" w:rsidRDefault="0056127C" w:rsidP="005612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F01FEB">
        <w:rPr>
          <w:rFonts w:ascii="Arial" w:hAnsi="Arial" w:cs="Arial"/>
          <w:b/>
          <w:sz w:val="22"/>
          <w:szCs w:val="22"/>
        </w:rPr>
        <w:tab/>
        <w:t>Predictive Maintenance:</w:t>
      </w:r>
      <w:r w:rsidRPr="00F01FEB">
        <w:rPr>
          <w:rFonts w:ascii="Arial" w:hAnsi="Arial" w:cs="Arial"/>
          <w:sz w:val="22"/>
          <w:szCs w:val="22"/>
        </w:rPr>
        <w:t xml:space="preserve"> A form of preventive maintenance that uses historical data to </w:t>
      </w:r>
      <w:r w:rsidRPr="00F01FEB">
        <w:rPr>
          <w:rFonts w:ascii="Arial" w:hAnsi="Arial" w:cs="Arial"/>
          <w:sz w:val="22"/>
          <w:szCs w:val="22"/>
        </w:rPr>
        <w:tab/>
      </w:r>
    </w:p>
    <w:p w14:paraId="79B9613E" w14:textId="77777777" w:rsidR="0056127C" w:rsidRPr="00F01FEB" w:rsidRDefault="0056127C" w:rsidP="005612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F01FEB">
        <w:rPr>
          <w:rFonts w:ascii="Arial" w:hAnsi="Arial" w:cs="Arial"/>
          <w:sz w:val="22"/>
          <w:szCs w:val="22"/>
        </w:rPr>
        <w:tab/>
        <w:t xml:space="preserve">predict failures and prevent breakdowns, through timely repair. </w:t>
      </w:r>
    </w:p>
    <w:p w14:paraId="57D4918A" w14:textId="77777777" w:rsidR="0056127C" w:rsidRPr="00F01FEB" w:rsidRDefault="0056127C" w:rsidP="005612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p>
    <w:p w14:paraId="10E04B74" w14:textId="77777777" w:rsidR="0056127C" w:rsidRPr="00F01FEB" w:rsidRDefault="0056127C" w:rsidP="005612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F01FEB">
        <w:rPr>
          <w:rFonts w:ascii="Arial" w:hAnsi="Arial" w:cs="Arial"/>
          <w:sz w:val="22"/>
          <w:szCs w:val="22"/>
        </w:rPr>
        <w:t xml:space="preserve">           </w:t>
      </w:r>
      <w:r w:rsidRPr="00F01FEB">
        <w:rPr>
          <w:rFonts w:ascii="Arial" w:hAnsi="Arial" w:cs="Arial"/>
          <w:sz w:val="22"/>
          <w:szCs w:val="22"/>
        </w:rPr>
        <w:tab/>
      </w:r>
      <w:r w:rsidRPr="00F01FEB">
        <w:rPr>
          <w:rFonts w:ascii="Arial" w:hAnsi="Arial" w:cs="Arial"/>
          <w:b/>
          <w:sz w:val="22"/>
          <w:szCs w:val="22"/>
        </w:rPr>
        <w:t>Preventive Maintenance (PMs):</w:t>
      </w:r>
      <w:r w:rsidRPr="00F01FEB">
        <w:rPr>
          <w:rFonts w:ascii="Arial" w:hAnsi="Arial" w:cs="Arial"/>
          <w:sz w:val="22"/>
          <w:szCs w:val="22"/>
        </w:rPr>
        <w:t xml:space="preserve"> A planned activity of equipment maintenance based </w:t>
      </w:r>
      <w:r w:rsidRPr="00F01FEB">
        <w:rPr>
          <w:rFonts w:ascii="Arial" w:hAnsi="Arial" w:cs="Arial"/>
          <w:sz w:val="22"/>
          <w:szCs w:val="22"/>
        </w:rPr>
        <w:tab/>
      </w:r>
    </w:p>
    <w:p w14:paraId="07BB5F56" w14:textId="77777777" w:rsidR="0056127C" w:rsidRPr="00F01FEB" w:rsidRDefault="0056127C" w:rsidP="005612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F01FEB">
        <w:rPr>
          <w:rFonts w:ascii="Arial" w:hAnsi="Arial" w:cs="Arial"/>
          <w:sz w:val="22"/>
          <w:szCs w:val="22"/>
        </w:rPr>
        <w:tab/>
        <w:t xml:space="preserve">on scheduled service and replacement of parts.    </w:t>
      </w:r>
    </w:p>
    <w:p w14:paraId="3A451094" w14:textId="77777777" w:rsidR="0056127C" w:rsidRPr="00F01FEB" w:rsidRDefault="0056127C" w:rsidP="0056127C">
      <w:pPr>
        <w:rPr>
          <w:rFonts w:ascii="Arial" w:hAnsi="Arial" w:cs="Arial"/>
          <w:sz w:val="22"/>
          <w:szCs w:val="22"/>
        </w:rPr>
      </w:pPr>
    </w:p>
    <w:p w14:paraId="74122B9C" w14:textId="0D6C35D7" w:rsidR="00F84FDC" w:rsidRPr="006078DD" w:rsidRDefault="0056127C" w:rsidP="006078DD">
      <w:pPr>
        <w:pStyle w:val="ListParagraph"/>
        <w:numPr>
          <w:ilvl w:val="0"/>
          <w:numId w:val="6"/>
        </w:numPr>
        <w:ind w:hanging="450"/>
        <w:rPr>
          <w:rFonts w:ascii="Arial" w:eastAsia="Arial" w:hAnsi="Arial" w:cs="Arial"/>
          <w:lang w:bidi="ar-SA"/>
        </w:rPr>
      </w:pPr>
      <w:r w:rsidRPr="006078DD">
        <w:rPr>
          <w:rFonts w:ascii="Arial" w:eastAsia="Arial" w:hAnsi="Arial" w:cs="Arial"/>
          <w:b/>
          <w:bCs/>
          <w:color w:val="auto"/>
          <w:sz w:val="28"/>
          <w:szCs w:val="28"/>
          <w:lang w:bidi="ar-SA"/>
        </w:rPr>
        <w:t>Process Owners</w:t>
      </w:r>
    </w:p>
    <w:p w14:paraId="35E84375" w14:textId="1D88E1CD" w:rsidR="0056127C" w:rsidRPr="00F01FEB" w:rsidRDefault="0056127C" w:rsidP="006078DD">
      <w:pPr>
        <w:spacing w:line="312" w:lineRule="exact"/>
        <w:ind w:left="720"/>
        <w:outlineLvl w:val="1"/>
        <w:rPr>
          <w:rFonts w:ascii="Arial" w:hAnsi="Arial" w:cs="Arial"/>
          <w:b/>
          <w:sz w:val="22"/>
          <w:szCs w:val="22"/>
        </w:rPr>
      </w:pPr>
      <w:r w:rsidRPr="00F01FEB">
        <w:rPr>
          <w:rFonts w:ascii="Arial" w:hAnsi="Arial" w:cs="Arial"/>
          <w:b/>
          <w:sz w:val="22"/>
          <w:szCs w:val="22"/>
        </w:rPr>
        <w:t>Manufacturing Manager</w:t>
      </w:r>
      <w:r w:rsidRPr="00F01FEB">
        <w:rPr>
          <w:rFonts w:ascii="Arial" w:hAnsi="Arial" w:cs="Arial"/>
          <w:b/>
          <w:sz w:val="22"/>
          <w:szCs w:val="22"/>
        </w:rPr>
        <w:tab/>
      </w:r>
    </w:p>
    <w:p w14:paraId="2A70B2E7" w14:textId="77777777" w:rsidR="0056127C" w:rsidRPr="006078DD" w:rsidRDefault="0056127C" w:rsidP="0056127C">
      <w:pPr>
        <w:rPr>
          <w:rFonts w:ascii="Arial" w:hAnsi="Arial" w:cs="Arial"/>
          <w:sz w:val="22"/>
          <w:szCs w:val="22"/>
        </w:rPr>
      </w:pPr>
    </w:p>
    <w:p w14:paraId="408C01C3" w14:textId="681117DC" w:rsidR="0056127C" w:rsidRPr="00F01FEB" w:rsidRDefault="0056127C" w:rsidP="006078DD">
      <w:pPr>
        <w:ind w:left="720"/>
        <w:rPr>
          <w:rFonts w:ascii="Arial" w:hAnsi="Arial" w:cs="Arial"/>
          <w:b/>
          <w:sz w:val="22"/>
          <w:szCs w:val="22"/>
        </w:rPr>
      </w:pPr>
      <w:r w:rsidRPr="00F01FEB">
        <w:rPr>
          <w:rFonts w:ascii="Arial" w:hAnsi="Arial" w:cs="Arial"/>
          <w:b/>
          <w:sz w:val="22"/>
          <w:szCs w:val="22"/>
        </w:rPr>
        <w:t>Process Designee</w:t>
      </w:r>
      <w:r w:rsidR="00F631AD">
        <w:rPr>
          <w:rFonts w:ascii="Arial" w:hAnsi="Arial" w:cs="Arial"/>
          <w:b/>
          <w:sz w:val="22"/>
          <w:szCs w:val="22"/>
        </w:rPr>
        <w:t>s</w:t>
      </w:r>
      <w:r w:rsidRPr="00F01FEB">
        <w:rPr>
          <w:rFonts w:ascii="Arial" w:hAnsi="Arial" w:cs="Arial"/>
          <w:b/>
          <w:sz w:val="22"/>
          <w:szCs w:val="22"/>
        </w:rPr>
        <w:t xml:space="preserve">: </w:t>
      </w:r>
      <w:r w:rsidRPr="00F01FEB">
        <w:rPr>
          <w:rFonts w:ascii="Arial" w:hAnsi="Arial" w:cs="Arial"/>
          <w:b/>
          <w:sz w:val="22"/>
          <w:szCs w:val="22"/>
        </w:rPr>
        <w:tab/>
      </w:r>
      <w:r w:rsidR="00446DDB">
        <w:rPr>
          <w:rFonts w:ascii="Arial" w:hAnsi="Arial" w:cs="Arial"/>
          <w:b/>
          <w:sz w:val="22"/>
          <w:szCs w:val="22"/>
        </w:rPr>
        <w:tab/>
      </w:r>
      <w:r w:rsidR="00F631AD">
        <w:rPr>
          <w:rFonts w:ascii="Arial" w:hAnsi="Arial" w:cs="Arial"/>
          <w:b/>
          <w:sz w:val="22"/>
          <w:szCs w:val="22"/>
        </w:rPr>
        <w:tab/>
      </w:r>
      <w:r w:rsidR="000902F4">
        <w:rPr>
          <w:rFonts w:ascii="Arial" w:hAnsi="Arial" w:cs="Arial"/>
          <w:b/>
          <w:sz w:val="22"/>
          <w:szCs w:val="22"/>
        </w:rPr>
        <w:tab/>
      </w:r>
      <w:r w:rsidRPr="00F01FEB">
        <w:rPr>
          <w:rFonts w:ascii="Arial" w:hAnsi="Arial" w:cs="Arial"/>
          <w:b/>
          <w:sz w:val="22"/>
          <w:szCs w:val="22"/>
        </w:rPr>
        <w:t>Department Supervisor</w:t>
      </w:r>
    </w:p>
    <w:p w14:paraId="562C785F" w14:textId="13749E12" w:rsidR="0056127C" w:rsidRPr="00F01FEB" w:rsidRDefault="0056127C" w:rsidP="0056127C">
      <w:pPr>
        <w:rPr>
          <w:rFonts w:ascii="Arial" w:hAnsi="Arial" w:cs="Arial"/>
          <w:b/>
          <w:sz w:val="22"/>
          <w:szCs w:val="22"/>
        </w:rPr>
      </w:pP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00446DDB">
        <w:rPr>
          <w:rFonts w:ascii="Arial" w:hAnsi="Arial" w:cs="Arial"/>
          <w:b/>
          <w:sz w:val="22"/>
          <w:szCs w:val="22"/>
        </w:rPr>
        <w:tab/>
      </w:r>
      <w:r w:rsidR="00F631AD">
        <w:rPr>
          <w:rFonts w:ascii="Arial" w:hAnsi="Arial" w:cs="Arial"/>
          <w:b/>
          <w:sz w:val="22"/>
          <w:szCs w:val="22"/>
        </w:rPr>
        <w:tab/>
      </w:r>
      <w:r w:rsidR="000902F4">
        <w:rPr>
          <w:rFonts w:ascii="Arial" w:hAnsi="Arial" w:cs="Arial"/>
          <w:b/>
          <w:sz w:val="22"/>
          <w:szCs w:val="22"/>
        </w:rPr>
        <w:tab/>
      </w:r>
      <w:r w:rsidRPr="00F01FEB">
        <w:rPr>
          <w:rFonts w:ascii="Arial" w:hAnsi="Arial" w:cs="Arial"/>
          <w:b/>
          <w:sz w:val="22"/>
          <w:szCs w:val="22"/>
        </w:rPr>
        <w:t>Lubrication Specialist</w:t>
      </w:r>
    </w:p>
    <w:p w14:paraId="0312A8E3" w14:textId="7BE0D2E8" w:rsidR="0056127C" w:rsidRPr="00F01FEB" w:rsidRDefault="0056127C" w:rsidP="0056127C">
      <w:pPr>
        <w:rPr>
          <w:rFonts w:ascii="Arial" w:hAnsi="Arial" w:cs="Arial"/>
          <w:b/>
          <w:sz w:val="22"/>
          <w:szCs w:val="22"/>
        </w:rPr>
      </w:pP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00446DDB">
        <w:rPr>
          <w:rFonts w:ascii="Arial" w:hAnsi="Arial" w:cs="Arial"/>
          <w:b/>
          <w:sz w:val="22"/>
          <w:szCs w:val="22"/>
        </w:rPr>
        <w:tab/>
      </w:r>
      <w:r w:rsidR="00F631AD">
        <w:rPr>
          <w:rFonts w:ascii="Arial" w:hAnsi="Arial" w:cs="Arial"/>
          <w:b/>
          <w:sz w:val="22"/>
          <w:szCs w:val="22"/>
        </w:rPr>
        <w:tab/>
      </w:r>
      <w:r w:rsidR="000902F4">
        <w:rPr>
          <w:rFonts w:ascii="Arial" w:hAnsi="Arial" w:cs="Arial"/>
          <w:b/>
          <w:sz w:val="22"/>
          <w:szCs w:val="22"/>
        </w:rPr>
        <w:tab/>
      </w:r>
      <w:r w:rsidRPr="00F01FEB">
        <w:rPr>
          <w:rFonts w:ascii="Arial" w:hAnsi="Arial" w:cs="Arial"/>
          <w:b/>
          <w:sz w:val="22"/>
          <w:szCs w:val="22"/>
        </w:rPr>
        <w:t>Machine Repair Supervisor</w:t>
      </w:r>
    </w:p>
    <w:p w14:paraId="7DE5ADCE" w14:textId="1CB1F80C" w:rsidR="0056127C" w:rsidRPr="00F01FEB" w:rsidRDefault="0056127C" w:rsidP="0056127C">
      <w:pPr>
        <w:rPr>
          <w:rFonts w:ascii="Arial" w:hAnsi="Arial" w:cs="Arial"/>
          <w:b/>
          <w:sz w:val="22"/>
          <w:szCs w:val="22"/>
        </w:rPr>
      </w:pP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00446DDB">
        <w:rPr>
          <w:rFonts w:ascii="Arial" w:hAnsi="Arial" w:cs="Arial"/>
          <w:b/>
          <w:sz w:val="22"/>
          <w:szCs w:val="22"/>
        </w:rPr>
        <w:tab/>
      </w:r>
      <w:r w:rsidR="00F631AD">
        <w:rPr>
          <w:rFonts w:ascii="Arial" w:hAnsi="Arial" w:cs="Arial"/>
          <w:b/>
          <w:sz w:val="22"/>
          <w:szCs w:val="22"/>
        </w:rPr>
        <w:tab/>
      </w:r>
      <w:r w:rsidR="000902F4">
        <w:rPr>
          <w:rFonts w:ascii="Arial" w:hAnsi="Arial" w:cs="Arial"/>
          <w:b/>
          <w:sz w:val="22"/>
          <w:szCs w:val="22"/>
        </w:rPr>
        <w:tab/>
      </w:r>
      <w:r w:rsidRPr="00F01FEB">
        <w:rPr>
          <w:rFonts w:ascii="Arial" w:hAnsi="Arial" w:cs="Arial"/>
          <w:b/>
          <w:sz w:val="22"/>
          <w:szCs w:val="22"/>
        </w:rPr>
        <w:t>Machine Repair Technician</w:t>
      </w:r>
    </w:p>
    <w:p w14:paraId="6F49B185" w14:textId="05AB81BF" w:rsidR="0056127C" w:rsidRPr="00F01FEB" w:rsidRDefault="0056127C" w:rsidP="0056127C">
      <w:pPr>
        <w:rPr>
          <w:rFonts w:ascii="Arial" w:hAnsi="Arial" w:cs="Arial"/>
          <w:b/>
          <w:sz w:val="22"/>
          <w:szCs w:val="22"/>
        </w:rPr>
      </w:pP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00446DDB">
        <w:rPr>
          <w:rFonts w:ascii="Arial" w:hAnsi="Arial" w:cs="Arial"/>
          <w:b/>
          <w:sz w:val="22"/>
          <w:szCs w:val="22"/>
        </w:rPr>
        <w:tab/>
      </w:r>
      <w:r w:rsidR="00F631AD">
        <w:rPr>
          <w:rFonts w:ascii="Arial" w:hAnsi="Arial" w:cs="Arial"/>
          <w:b/>
          <w:sz w:val="22"/>
          <w:szCs w:val="22"/>
        </w:rPr>
        <w:tab/>
      </w:r>
      <w:r w:rsidR="000902F4">
        <w:rPr>
          <w:rFonts w:ascii="Arial" w:hAnsi="Arial" w:cs="Arial"/>
          <w:b/>
          <w:sz w:val="22"/>
          <w:szCs w:val="22"/>
        </w:rPr>
        <w:tab/>
      </w:r>
      <w:r w:rsidRPr="00F01FEB">
        <w:rPr>
          <w:rFonts w:ascii="Arial" w:hAnsi="Arial" w:cs="Arial"/>
          <w:b/>
          <w:sz w:val="22"/>
          <w:szCs w:val="22"/>
        </w:rPr>
        <w:t>MRO Buyer</w:t>
      </w:r>
    </w:p>
    <w:p w14:paraId="792C2BA1" w14:textId="1F9D2A65" w:rsidR="0056127C" w:rsidRPr="00F01FEB" w:rsidRDefault="0056127C" w:rsidP="0056127C">
      <w:pPr>
        <w:rPr>
          <w:rFonts w:ascii="Arial" w:hAnsi="Arial" w:cs="Arial"/>
          <w:b/>
          <w:sz w:val="22"/>
          <w:szCs w:val="22"/>
        </w:rPr>
      </w:pP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00446DDB">
        <w:rPr>
          <w:rFonts w:ascii="Arial" w:hAnsi="Arial" w:cs="Arial"/>
          <w:b/>
          <w:sz w:val="22"/>
          <w:szCs w:val="22"/>
        </w:rPr>
        <w:tab/>
      </w:r>
      <w:r w:rsidR="00F631AD">
        <w:rPr>
          <w:rFonts w:ascii="Arial" w:hAnsi="Arial" w:cs="Arial"/>
          <w:b/>
          <w:sz w:val="22"/>
          <w:szCs w:val="22"/>
        </w:rPr>
        <w:tab/>
      </w:r>
      <w:r w:rsidR="000902F4">
        <w:rPr>
          <w:rFonts w:ascii="Arial" w:hAnsi="Arial" w:cs="Arial"/>
          <w:b/>
          <w:sz w:val="22"/>
          <w:szCs w:val="22"/>
        </w:rPr>
        <w:tab/>
      </w:r>
      <w:r w:rsidRPr="00F01FEB">
        <w:rPr>
          <w:rFonts w:ascii="Arial" w:hAnsi="Arial" w:cs="Arial"/>
          <w:b/>
          <w:sz w:val="22"/>
          <w:szCs w:val="22"/>
        </w:rPr>
        <w:t>Production Operator</w:t>
      </w:r>
    </w:p>
    <w:p w14:paraId="2E92CA7B" w14:textId="6B702C65" w:rsidR="0056127C" w:rsidRPr="00F01FEB" w:rsidRDefault="0056127C" w:rsidP="0056127C">
      <w:pPr>
        <w:rPr>
          <w:rFonts w:ascii="Arial" w:hAnsi="Arial" w:cs="Arial"/>
          <w:b/>
          <w:sz w:val="22"/>
          <w:szCs w:val="22"/>
        </w:rPr>
      </w:pP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Pr="00F01FEB">
        <w:rPr>
          <w:rFonts w:ascii="Arial" w:hAnsi="Arial" w:cs="Arial"/>
          <w:b/>
          <w:sz w:val="22"/>
          <w:szCs w:val="22"/>
        </w:rPr>
        <w:tab/>
      </w:r>
      <w:r w:rsidR="00446DDB">
        <w:rPr>
          <w:rFonts w:ascii="Arial" w:hAnsi="Arial" w:cs="Arial"/>
          <w:b/>
          <w:sz w:val="22"/>
          <w:szCs w:val="22"/>
        </w:rPr>
        <w:tab/>
      </w:r>
      <w:r w:rsidR="00F631AD">
        <w:rPr>
          <w:rFonts w:ascii="Arial" w:hAnsi="Arial" w:cs="Arial"/>
          <w:b/>
          <w:sz w:val="22"/>
          <w:szCs w:val="22"/>
        </w:rPr>
        <w:tab/>
      </w:r>
      <w:r w:rsidR="000902F4">
        <w:rPr>
          <w:rFonts w:ascii="Arial" w:hAnsi="Arial" w:cs="Arial"/>
          <w:b/>
          <w:sz w:val="22"/>
          <w:szCs w:val="22"/>
        </w:rPr>
        <w:tab/>
      </w:r>
      <w:r w:rsidRPr="00F01FEB">
        <w:rPr>
          <w:rFonts w:ascii="Arial" w:hAnsi="Arial" w:cs="Arial"/>
          <w:b/>
          <w:sz w:val="22"/>
          <w:szCs w:val="22"/>
        </w:rPr>
        <w:t>SPC Coordinator</w:t>
      </w:r>
    </w:p>
    <w:p w14:paraId="506EA86D" w14:textId="77777777" w:rsidR="0056127C" w:rsidRPr="00F01FEB" w:rsidRDefault="0056127C" w:rsidP="0056127C">
      <w:pPr>
        <w:rPr>
          <w:rFonts w:ascii="Arial" w:hAnsi="Arial" w:cs="Arial"/>
          <w:b/>
          <w:sz w:val="22"/>
          <w:szCs w:val="22"/>
        </w:rPr>
      </w:pPr>
      <w:r w:rsidRPr="00F01FEB">
        <w:rPr>
          <w:rFonts w:ascii="Arial" w:hAnsi="Arial" w:cs="Arial"/>
          <w:b/>
          <w:sz w:val="22"/>
          <w:szCs w:val="22"/>
        </w:rPr>
        <w:tab/>
      </w:r>
      <w:r w:rsidRPr="00F01FEB">
        <w:rPr>
          <w:rFonts w:ascii="Arial" w:hAnsi="Arial" w:cs="Arial"/>
          <w:b/>
          <w:sz w:val="22"/>
          <w:szCs w:val="22"/>
        </w:rPr>
        <w:tab/>
      </w:r>
    </w:p>
    <w:p w14:paraId="40402BF9" w14:textId="7AB19662" w:rsidR="0056127C" w:rsidRPr="006078DD" w:rsidRDefault="0056127C" w:rsidP="006078DD">
      <w:pPr>
        <w:pStyle w:val="ListParagraph"/>
        <w:numPr>
          <w:ilvl w:val="0"/>
          <w:numId w:val="6"/>
        </w:numPr>
        <w:ind w:hanging="450"/>
        <w:rPr>
          <w:rFonts w:ascii="Arial" w:hAnsi="Arial" w:cs="Arial"/>
          <w:b/>
          <w:sz w:val="28"/>
          <w:szCs w:val="28"/>
        </w:rPr>
      </w:pPr>
      <w:r w:rsidRPr="006078DD">
        <w:rPr>
          <w:rFonts w:ascii="Arial" w:hAnsi="Arial" w:cs="Arial"/>
          <w:b/>
          <w:sz w:val="28"/>
          <w:szCs w:val="28"/>
        </w:rPr>
        <w:t>Procedures</w:t>
      </w:r>
    </w:p>
    <w:p w14:paraId="78E3C925" w14:textId="77777777" w:rsidR="0056127C" w:rsidRPr="00F01FEB" w:rsidRDefault="0056127C" w:rsidP="0056127C">
      <w:pPr>
        <w:rPr>
          <w:rFonts w:ascii="Arial" w:hAnsi="Arial" w:cs="Arial"/>
          <w:b/>
          <w:sz w:val="28"/>
          <w:szCs w:val="28"/>
        </w:rPr>
      </w:pPr>
    </w:p>
    <w:p w14:paraId="3B71E1C4" w14:textId="665692CB" w:rsidR="0056127C" w:rsidRPr="006078DD" w:rsidRDefault="0056127C" w:rsidP="006078DD">
      <w:pPr>
        <w:pStyle w:val="ListParagraph"/>
        <w:rPr>
          <w:rFonts w:ascii="Arial" w:hAnsi="Arial" w:cs="Arial"/>
          <w:b/>
        </w:rPr>
      </w:pPr>
      <w:r w:rsidRPr="006078DD">
        <w:rPr>
          <w:rFonts w:ascii="Arial" w:hAnsi="Arial" w:cs="Arial"/>
          <w:b/>
        </w:rPr>
        <w:t xml:space="preserve">Machine Repair Supervisor </w:t>
      </w:r>
    </w:p>
    <w:p w14:paraId="0D4805BE" w14:textId="77777777" w:rsidR="006D3256" w:rsidRPr="006078DD" w:rsidRDefault="006D3256" w:rsidP="006078DD">
      <w:pPr>
        <w:ind w:left="720"/>
        <w:rPr>
          <w:rFonts w:ascii="Arial" w:hAnsi="Arial" w:cs="Arial"/>
          <w:b/>
        </w:rPr>
      </w:pPr>
    </w:p>
    <w:p w14:paraId="47B0A6D3" w14:textId="77777777" w:rsidR="00803714" w:rsidRPr="00F01FEB" w:rsidRDefault="00803714" w:rsidP="00803714">
      <w:pPr>
        <w:ind w:left="1080"/>
        <w:rPr>
          <w:rFonts w:ascii="Arial" w:hAnsi="Arial" w:cs="Arial"/>
          <w:b/>
          <w:sz w:val="28"/>
          <w:szCs w:val="28"/>
        </w:rPr>
      </w:pPr>
    </w:p>
    <w:p w14:paraId="1AEEE9AE" w14:textId="35B1ACF4" w:rsidR="0056127C" w:rsidRPr="00F01FEB" w:rsidRDefault="0056127C" w:rsidP="006078DD">
      <w:pPr>
        <w:ind w:left="720"/>
        <w:rPr>
          <w:rFonts w:ascii="Arial" w:hAnsi="Arial" w:cs="Arial"/>
          <w:b/>
          <w:sz w:val="22"/>
          <w:szCs w:val="22"/>
        </w:rPr>
      </w:pPr>
      <w:r w:rsidRPr="00F01FEB">
        <w:rPr>
          <w:rFonts w:ascii="Arial" w:hAnsi="Arial" w:cs="Arial"/>
          <w:b/>
          <w:sz w:val="22"/>
          <w:szCs w:val="22"/>
        </w:rPr>
        <w:t>Develops Preventive Maintenance Procedure</w:t>
      </w:r>
      <w:r w:rsidRPr="00F01FEB">
        <w:rPr>
          <w:rFonts w:ascii="Arial" w:hAnsi="Arial" w:cs="Arial"/>
          <w:b/>
          <w:sz w:val="22"/>
          <w:szCs w:val="22"/>
        </w:rPr>
        <w:tab/>
      </w:r>
    </w:p>
    <w:p w14:paraId="5A878B01" w14:textId="461F2CE6" w:rsidR="0056127C" w:rsidRPr="00F01FEB" w:rsidRDefault="0056127C">
      <w:pPr>
        <w:ind w:left="720"/>
        <w:rPr>
          <w:rFonts w:ascii="Arial" w:hAnsi="Arial" w:cs="Arial"/>
          <w:sz w:val="22"/>
          <w:szCs w:val="22"/>
        </w:rPr>
      </w:pPr>
      <w:r w:rsidRPr="00F01FEB">
        <w:rPr>
          <w:rFonts w:ascii="Arial" w:hAnsi="Arial" w:cs="Arial"/>
          <w:sz w:val="22"/>
          <w:szCs w:val="22"/>
        </w:rPr>
        <w:t xml:space="preserve">The Machine Repair Supervisor develops a preventive maintenance procedure for each </w:t>
      </w:r>
      <w:r w:rsidRPr="00F01FEB">
        <w:rPr>
          <w:rFonts w:ascii="Arial" w:hAnsi="Arial" w:cs="Arial"/>
          <w:sz w:val="22"/>
          <w:szCs w:val="22"/>
        </w:rPr>
        <w:lastRenderedPageBreak/>
        <w:t xml:space="preserve">piece of production equipment, based on manufacturer recommendations, standard practices, and judgment. Tasks to be performed should be specific in nature and not left up to the judgment of the technician performing the maintenance. The procedure or “checklist” can be accessed by double clicking on the machine asset number on the “Machines” screen in </w:t>
      </w:r>
      <w:r w:rsidR="000F6DF0">
        <w:rPr>
          <w:rFonts w:ascii="Arial" w:hAnsi="Arial" w:cs="Arial"/>
          <w:sz w:val="22"/>
          <w:szCs w:val="22"/>
        </w:rPr>
        <w:t xml:space="preserve">the </w:t>
      </w:r>
      <w:r w:rsidR="0016062B" w:rsidRPr="00F01FEB">
        <w:rPr>
          <w:rFonts w:ascii="Arial" w:hAnsi="Arial" w:cs="Arial"/>
          <w:sz w:val="22"/>
          <w:szCs w:val="22"/>
        </w:rPr>
        <w:t>ERP System</w:t>
      </w:r>
      <w:r w:rsidRPr="00F01FEB">
        <w:rPr>
          <w:rFonts w:ascii="Arial" w:hAnsi="Arial" w:cs="Arial"/>
          <w:sz w:val="22"/>
          <w:szCs w:val="22"/>
        </w:rPr>
        <w:t>.</w:t>
      </w:r>
    </w:p>
    <w:p w14:paraId="1D05C559" w14:textId="01709BF0" w:rsidR="0056127C" w:rsidRPr="00F01FEB" w:rsidRDefault="0056127C" w:rsidP="00F01FEB">
      <w:pPr>
        <w:ind w:left="720"/>
        <w:rPr>
          <w:rFonts w:ascii="Arial" w:hAnsi="Arial" w:cs="Arial"/>
          <w:sz w:val="22"/>
          <w:szCs w:val="22"/>
        </w:rPr>
      </w:pPr>
    </w:p>
    <w:p w14:paraId="3BF1F05C" w14:textId="759C74CA" w:rsidR="0056127C" w:rsidRPr="00F01FEB" w:rsidRDefault="0056127C">
      <w:pPr>
        <w:ind w:left="720"/>
        <w:rPr>
          <w:rFonts w:ascii="Arial" w:hAnsi="Arial" w:cs="Arial"/>
          <w:sz w:val="22"/>
          <w:szCs w:val="22"/>
        </w:rPr>
      </w:pPr>
      <w:r w:rsidRPr="00F01FEB">
        <w:rPr>
          <w:rFonts w:ascii="Arial" w:hAnsi="Arial" w:cs="Arial"/>
          <w:sz w:val="22"/>
          <w:szCs w:val="22"/>
        </w:rPr>
        <w:t xml:space="preserve">The “Machines” screen has field “Threshold” that determines when a PM is due based on labor hours. The supervisor shall determine and enter threshold hours, which will cause an email to be sent to the supervisor when the threshold hours are met, based on labor entry for that machine. This email alerts the supervisor that preventive maintenance is due. </w:t>
      </w:r>
    </w:p>
    <w:p w14:paraId="4B9ECACB" w14:textId="77777777" w:rsidR="0056127C" w:rsidRPr="00F01FEB" w:rsidRDefault="0056127C" w:rsidP="00F01FEB">
      <w:pPr>
        <w:ind w:left="720"/>
        <w:rPr>
          <w:rFonts w:ascii="Arial" w:hAnsi="Arial" w:cs="Arial"/>
          <w:sz w:val="22"/>
          <w:szCs w:val="22"/>
        </w:rPr>
      </w:pPr>
    </w:p>
    <w:p w14:paraId="25D6B1A1" w14:textId="6080F029" w:rsidR="0056127C" w:rsidRPr="00F01FEB" w:rsidRDefault="0056127C" w:rsidP="006078DD">
      <w:pPr>
        <w:ind w:left="720"/>
        <w:rPr>
          <w:rFonts w:ascii="Arial" w:hAnsi="Arial" w:cs="Arial"/>
          <w:b/>
          <w:sz w:val="22"/>
          <w:szCs w:val="22"/>
        </w:rPr>
      </w:pPr>
      <w:r w:rsidRPr="00F01FEB">
        <w:rPr>
          <w:rFonts w:ascii="Arial" w:hAnsi="Arial" w:cs="Arial"/>
          <w:b/>
          <w:sz w:val="22"/>
          <w:szCs w:val="22"/>
        </w:rPr>
        <w:t>Maintains Maintenance Schedule</w:t>
      </w:r>
    </w:p>
    <w:p w14:paraId="386925D6" w14:textId="4BCDABE1" w:rsidR="0056127C" w:rsidRPr="00F01FEB" w:rsidRDefault="0056127C" w:rsidP="006078DD">
      <w:pPr>
        <w:ind w:left="720"/>
        <w:rPr>
          <w:rFonts w:ascii="Arial" w:hAnsi="Arial" w:cs="Arial"/>
          <w:sz w:val="22"/>
          <w:szCs w:val="22"/>
        </w:rPr>
      </w:pPr>
      <w:r w:rsidRPr="00F01FEB">
        <w:rPr>
          <w:rFonts w:ascii="Arial" w:hAnsi="Arial" w:cs="Arial"/>
          <w:sz w:val="22"/>
          <w:szCs w:val="22"/>
        </w:rPr>
        <w:t xml:space="preserve">The Machine Repair Supervisor creates and maintains a </w:t>
      </w:r>
      <w:r w:rsidR="006078DD" w:rsidRPr="00F01FEB">
        <w:rPr>
          <w:rFonts w:ascii="Arial" w:hAnsi="Arial" w:cs="Arial"/>
          <w:sz w:val="22"/>
          <w:szCs w:val="22"/>
        </w:rPr>
        <w:t>scheduled maintenance plan identifying current and past due requirement</w:t>
      </w:r>
      <w:r w:rsidRPr="00F01FEB">
        <w:rPr>
          <w:rFonts w:ascii="Arial" w:hAnsi="Arial" w:cs="Arial"/>
          <w:sz w:val="22"/>
          <w:szCs w:val="22"/>
        </w:rPr>
        <w:t xml:space="preserve">. To ensure that tasks can proceed as scheduled, </w:t>
      </w:r>
      <w:r w:rsidR="00565B22">
        <w:rPr>
          <w:rFonts w:ascii="Arial" w:hAnsi="Arial" w:cs="Arial"/>
          <w:sz w:val="22"/>
          <w:szCs w:val="22"/>
        </w:rPr>
        <w:t>t</w:t>
      </w:r>
      <w:r w:rsidRPr="00F01FEB">
        <w:rPr>
          <w:rFonts w:ascii="Arial" w:hAnsi="Arial" w:cs="Arial"/>
          <w:sz w:val="22"/>
          <w:szCs w:val="22"/>
        </w:rPr>
        <w:t xml:space="preserve">he M.R. Supervisor coordinates the availability of equipment, parts, material, personnel and outside services. Regularly scheduled maintenance is controlled via </w:t>
      </w:r>
      <w:r w:rsidR="0016062B" w:rsidRPr="00F01FEB">
        <w:rPr>
          <w:rFonts w:ascii="Arial" w:hAnsi="Arial" w:cs="Arial"/>
          <w:sz w:val="22"/>
          <w:szCs w:val="22"/>
        </w:rPr>
        <w:t>ERP System</w:t>
      </w:r>
      <w:r w:rsidRPr="00F01FEB">
        <w:rPr>
          <w:rFonts w:ascii="Arial" w:hAnsi="Arial" w:cs="Arial"/>
          <w:sz w:val="22"/>
          <w:szCs w:val="22"/>
        </w:rPr>
        <w:t xml:space="preserve"> and is determined by the past repairs on file and the top 20% of</w:t>
      </w:r>
      <w:r w:rsidR="0016062B" w:rsidRPr="00F01FEB">
        <w:rPr>
          <w:rFonts w:ascii="Arial" w:hAnsi="Arial" w:cs="Arial"/>
          <w:sz w:val="22"/>
          <w:szCs w:val="22"/>
        </w:rPr>
        <w:t xml:space="preserve"> </w:t>
      </w:r>
      <w:r w:rsidRPr="00F01FEB">
        <w:rPr>
          <w:rFonts w:ascii="Arial" w:hAnsi="Arial" w:cs="Arial"/>
          <w:sz w:val="22"/>
          <w:szCs w:val="22"/>
        </w:rPr>
        <w:t xml:space="preserve">machines due to their load requirements. The </w:t>
      </w:r>
      <w:r w:rsidR="0016062B" w:rsidRPr="00F01FEB">
        <w:rPr>
          <w:rFonts w:ascii="Arial" w:hAnsi="Arial" w:cs="Arial"/>
          <w:sz w:val="22"/>
          <w:szCs w:val="22"/>
        </w:rPr>
        <w:t>ERP System</w:t>
      </w:r>
      <w:r w:rsidRPr="00F01FEB">
        <w:rPr>
          <w:rFonts w:ascii="Arial" w:hAnsi="Arial" w:cs="Arial"/>
          <w:sz w:val="22"/>
          <w:szCs w:val="22"/>
        </w:rPr>
        <w:t xml:space="preserve"> computer software sends out email alerts when preventive maintenance is due. </w:t>
      </w:r>
    </w:p>
    <w:p w14:paraId="34DD4CFF" w14:textId="77777777" w:rsidR="0056127C" w:rsidRPr="00F01FEB" w:rsidRDefault="0056127C" w:rsidP="00F01FEB">
      <w:pPr>
        <w:ind w:left="720"/>
        <w:rPr>
          <w:rFonts w:ascii="Arial" w:hAnsi="Arial" w:cs="Arial"/>
          <w:sz w:val="22"/>
          <w:szCs w:val="22"/>
        </w:rPr>
      </w:pPr>
      <w:r w:rsidRPr="00F01FEB">
        <w:rPr>
          <w:rFonts w:ascii="Arial" w:hAnsi="Arial" w:cs="Arial"/>
          <w:sz w:val="22"/>
          <w:szCs w:val="22"/>
        </w:rPr>
        <w:tab/>
      </w:r>
    </w:p>
    <w:p w14:paraId="28DFACB4" w14:textId="197B5727" w:rsidR="0056127C" w:rsidRPr="00F01FEB" w:rsidRDefault="0056127C" w:rsidP="006078DD">
      <w:pPr>
        <w:ind w:left="720"/>
        <w:rPr>
          <w:rFonts w:ascii="Arial" w:hAnsi="Arial" w:cs="Arial"/>
          <w:b/>
          <w:sz w:val="22"/>
          <w:szCs w:val="22"/>
        </w:rPr>
      </w:pPr>
      <w:r w:rsidRPr="00F01FEB">
        <w:rPr>
          <w:rFonts w:ascii="Arial" w:hAnsi="Arial" w:cs="Arial"/>
          <w:b/>
          <w:sz w:val="22"/>
          <w:szCs w:val="22"/>
        </w:rPr>
        <w:t>Issues Repair/Work Order</w:t>
      </w:r>
    </w:p>
    <w:p w14:paraId="27F1359B" w14:textId="17131069" w:rsidR="0056127C" w:rsidRPr="00F01FEB" w:rsidRDefault="0056127C" w:rsidP="006078DD">
      <w:pPr>
        <w:ind w:left="720"/>
        <w:rPr>
          <w:rFonts w:ascii="Arial" w:hAnsi="Arial" w:cs="Arial"/>
          <w:sz w:val="22"/>
          <w:szCs w:val="22"/>
        </w:rPr>
      </w:pPr>
      <w:r w:rsidRPr="00F01FEB">
        <w:rPr>
          <w:rFonts w:ascii="Arial" w:hAnsi="Arial" w:cs="Arial"/>
          <w:sz w:val="22"/>
          <w:szCs w:val="22"/>
        </w:rPr>
        <w:t xml:space="preserve">When repair work is scheduled, the Machine Repair Supervisor will issue a repair/work order to alert affected departments. Repair/work orders are done electronically in </w:t>
      </w:r>
      <w:r w:rsidR="000F6DF0">
        <w:rPr>
          <w:rFonts w:ascii="Arial" w:hAnsi="Arial" w:cs="Arial"/>
          <w:sz w:val="22"/>
          <w:szCs w:val="22"/>
        </w:rPr>
        <w:t xml:space="preserve">the </w:t>
      </w:r>
      <w:r w:rsidR="0016062B" w:rsidRPr="00F01FEB">
        <w:rPr>
          <w:rFonts w:ascii="Arial" w:hAnsi="Arial" w:cs="Arial"/>
          <w:sz w:val="22"/>
          <w:szCs w:val="22"/>
        </w:rPr>
        <w:t>ERP System</w:t>
      </w:r>
      <w:r w:rsidRPr="00F01FEB">
        <w:rPr>
          <w:rFonts w:ascii="Arial" w:hAnsi="Arial" w:cs="Arial"/>
          <w:sz w:val="22"/>
          <w:szCs w:val="22"/>
        </w:rPr>
        <w:t xml:space="preserve">. </w:t>
      </w:r>
    </w:p>
    <w:p w14:paraId="6BA24855" w14:textId="77777777" w:rsidR="0056127C" w:rsidRPr="00F01FEB" w:rsidRDefault="0056127C" w:rsidP="00F01FEB">
      <w:pPr>
        <w:ind w:left="720"/>
        <w:rPr>
          <w:rFonts w:ascii="Arial" w:hAnsi="Arial" w:cs="Arial"/>
          <w:sz w:val="22"/>
          <w:szCs w:val="22"/>
        </w:rPr>
      </w:pPr>
    </w:p>
    <w:p w14:paraId="4BBDDA97" w14:textId="0FF25C22" w:rsidR="0056127C" w:rsidRPr="00F01FEB" w:rsidRDefault="0056127C" w:rsidP="006078DD">
      <w:pPr>
        <w:ind w:left="720"/>
        <w:rPr>
          <w:rFonts w:ascii="Arial" w:hAnsi="Arial" w:cs="Arial"/>
          <w:sz w:val="22"/>
          <w:szCs w:val="22"/>
        </w:rPr>
      </w:pPr>
      <w:r w:rsidRPr="00F01FEB">
        <w:rPr>
          <w:rFonts w:ascii="Arial" w:hAnsi="Arial" w:cs="Arial"/>
          <w:b/>
          <w:sz w:val="22"/>
          <w:szCs w:val="22"/>
        </w:rPr>
        <w:t>Assigns Maintenance Tasks</w:t>
      </w:r>
    </w:p>
    <w:p w14:paraId="4D77BA7B" w14:textId="152BACFA" w:rsidR="0056127C" w:rsidRPr="00F01FEB" w:rsidRDefault="0056127C" w:rsidP="006078DD">
      <w:pPr>
        <w:ind w:left="720"/>
        <w:rPr>
          <w:rFonts w:ascii="Arial" w:hAnsi="Arial" w:cs="Arial"/>
          <w:sz w:val="22"/>
          <w:szCs w:val="22"/>
        </w:rPr>
      </w:pPr>
      <w:r w:rsidRPr="00F01FEB">
        <w:rPr>
          <w:rFonts w:ascii="Arial" w:hAnsi="Arial" w:cs="Arial"/>
          <w:sz w:val="22"/>
          <w:szCs w:val="22"/>
        </w:rPr>
        <w:t xml:space="preserve">Maintenance Technicians are assigned work by the Machine Repair Supervisor based on scheduling, workloads, need and </w:t>
      </w:r>
      <w:r w:rsidR="007778B4" w:rsidRPr="00F01FEB">
        <w:rPr>
          <w:rFonts w:ascii="Arial" w:hAnsi="Arial" w:cs="Arial"/>
          <w:sz w:val="22"/>
          <w:szCs w:val="22"/>
        </w:rPr>
        <w:t>computer-generated</w:t>
      </w:r>
      <w:r w:rsidRPr="00F01FEB">
        <w:rPr>
          <w:rFonts w:ascii="Arial" w:hAnsi="Arial" w:cs="Arial"/>
          <w:sz w:val="22"/>
          <w:szCs w:val="22"/>
        </w:rPr>
        <w:t xml:space="preserve"> reminders from</w:t>
      </w:r>
      <w:r w:rsidR="000F6DF0">
        <w:rPr>
          <w:rFonts w:ascii="Arial" w:hAnsi="Arial" w:cs="Arial"/>
          <w:sz w:val="22"/>
          <w:szCs w:val="22"/>
        </w:rPr>
        <w:t xml:space="preserve"> the</w:t>
      </w:r>
      <w:r w:rsidRPr="00F01FEB">
        <w:rPr>
          <w:rFonts w:ascii="Arial" w:hAnsi="Arial" w:cs="Arial"/>
          <w:sz w:val="22"/>
          <w:szCs w:val="22"/>
        </w:rPr>
        <w:t xml:space="preserve"> </w:t>
      </w:r>
      <w:r w:rsidR="0016062B" w:rsidRPr="00F01FEB">
        <w:rPr>
          <w:rFonts w:ascii="Arial" w:hAnsi="Arial" w:cs="Arial"/>
          <w:sz w:val="22"/>
          <w:szCs w:val="22"/>
        </w:rPr>
        <w:t>ERP System</w:t>
      </w:r>
      <w:r w:rsidRPr="00F01FEB">
        <w:rPr>
          <w:rFonts w:ascii="Arial" w:hAnsi="Arial" w:cs="Arial"/>
          <w:sz w:val="22"/>
          <w:szCs w:val="22"/>
        </w:rPr>
        <w:t xml:space="preserve">.  </w:t>
      </w:r>
    </w:p>
    <w:p w14:paraId="0539E28B" w14:textId="77777777" w:rsidR="0056127C" w:rsidRPr="00F01FEB" w:rsidRDefault="0056127C" w:rsidP="00F01FEB">
      <w:pPr>
        <w:ind w:left="720"/>
        <w:rPr>
          <w:rFonts w:ascii="Arial" w:hAnsi="Arial" w:cs="Arial"/>
          <w:sz w:val="22"/>
          <w:szCs w:val="22"/>
        </w:rPr>
      </w:pPr>
    </w:p>
    <w:p w14:paraId="18B4AA84" w14:textId="0000242D" w:rsidR="0056127C" w:rsidRPr="00F01FEB" w:rsidRDefault="0056127C" w:rsidP="006078DD">
      <w:pPr>
        <w:ind w:left="720"/>
        <w:rPr>
          <w:rFonts w:ascii="Arial" w:hAnsi="Arial" w:cs="Arial"/>
          <w:sz w:val="22"/>
          <w:szCs w:val="22"/>
        </w:rPr>
      </w:pPr>
      <w:r w:rsidRPr="00F01FEB">
        <w:rPr>
          <w:rFonts w:ascii="Arial" w:hAnsi="Arial" w:cs="Arial"/>
          <w:b/>
          <w:sz w:val="22"/>
          <w:szCs w:val="22"/>
        </w:rPr>
        <w:t>Extension of Preventive Maintenance</w:t>
      </w:r>
    </w:p>
    <w:p w14:paraId="65FE5062" w14:textId="31D383E1" w:rsidR="0056127C" w:rsidRPr="00F01FEB" w:rsidRDefault="0056127C" w:rsidP="006078DD">
      <w:pPr>
        <w:ind w:left="720"/>
        <w:rPr>
          <w:rFonts w:ascii="Arial" w:hAnsi="Arial" w:cs="Arial"/>
          <w:sz w:val="22"/>
          <w:szCs w:val="22"/>
        </w:rPr>
      </w:pPr>
      <w:r w:rsidRPr="00F01FEB">
        <w:rPr>
          <w:rFonts w:ascii="Arial" w:hAnsi="Arial" w:cs="Arial"/>
          <w:sz w:val="22"/>
          <w:szCs w:val="22"/>
        </w:rPr>
        <w:t xml:space="preserve">There are times when Maintenance schedules are full, such as an important work center being down for repairs, and there isn’t enough manpower to perform needed PMs. There are also times when production schedules become full and a department supervisor determines that he can’t shut down a machine long </w:t>
      </w:r>
      <w:r w:rsidRPr="00F01FEB">
        <w:rPr>
          <w:rFonts w:ascii="Arial" w:hAnsi="Arial" w:cs="Arial"/>
          <w:sz w:val="22"/>
          <w:szCs w:val="22"/>
        </w:rPr>
        <w:tab/>
        <w:t>enough to perform preventive maintenance. When this occurs, the maintenance supervisor will document the need to extend the preventive maintenance due on the “Extension of Scheduled Preventive Maintenance.”</w:t>
      </w:r>
    </w:p>
    <w:p w14:paraId="685EB5E9" w14:textId="77777777" w:rsidR="0056127C" w:rsidRPr="00F01FEB" w:rsidRDefault="0056127C" w:rsidP="00F01FEB">
      <w:pPr>
        <w:ind w:left="720"/>
        <w:rPr>
          <w:rFonts w:ascii="Arial" w:hAnsi="Arial" w:cs="Arial"/>
          <w:sz w:val="22"/>
          <w:szCs w:val="22"/>
        </w:rPr>
      </w:pPr>
    </w:p>
    <w:p w14:paraId="1475A495" w14:textId="798E978C" w:rsidR="0056127C" w:rsidRPr="00F01FEB" w:rsidRDefault="0056127C" w:rsidP="006078DD">
      <w:pPr>
        <w:ind w:left="720"/>
        <w:rPr>
          <w:rFonts w:ascii="Arial" w:hAnsi="Arial" w:cs="Arial"/>
          <w:b/>
          <w:sz w:val="22"/>
          <w:szCs w:val="22"/>
        </w:rPr>
      </w:pPr>
      <w:r w:rsidRPr="00F01FEB">
        <w:rPr>
          <w:rFonts w:ascii="Arial" w:hAnsi="Arial" w:cs="Arial"/>
          <w:b/>
          <w:sz w:val="22"/>
          <w:szCs w:val="22"/>
        </w:rPr>
        <w:t>Monitors Replacement Parts Inventory</w:t>
      </w:r>
    </w:p>
    <w:p w14:paraId="0037A20D" w14:textId="2F9DC678" w:rsidR="0056127C" w:rsidRPr="00F01FEB" w:rsidRDefault="0056127C" w:rsidP="006078DD">
      <w:pPr>
        <w:ind w:left="720"/>
        <w:rPr>
          <w:rFonts w:ascii="Arial" w:hAnsi="Arial" w:cs="Arial"/>
          <w:sz w:val="22"/>
          <w:szCs w:val="22"/>
        </w:rPr>
      </w:pPr>
      <w:r w:rsidRPr="00F01FEB">
        <w:rPr>
          <w:rFonts w:ascii="Arial" w:hAnsi="Arial" w:cs="Arial"/>
          <w:sz w:val="22"/>
          <w:szCs w:val="22"/>
        </w:rPr>
        <w:t xml:space="preserve">The Machine Repair Supervisor will monitor the inventory of replacement parts periodically to assure they are stored in a manner, which prevents damage or deterioration. Parts that are not on hand will be ordered through Purchasing. Any parts needed that are considered high cost, will be ordered with the assistance of the Manufacturing Manager. </w:t>
      </w:r>
    </w:p>
    <w:p w14:paraId="4B560F4D" w14:textId="3F95E9FE" w:rsidR="0056127C" w:rsidRPr="00F01FEB" w:rsidRDefault="0056127C" w:rsidP="00F01FEB">
      <w:pPr>
        <w:ind w:left="720"/>
        <w:rPr>
          <w:rFonts w:ascii="Arial" w:hAnsi="Arial" w:cs="Arial"/>
          <w:sz w:val="22"/>
          <w:szCs w:val="22"/>
        </w:rPr>
      </w:pPr>
    </w:p>
    <w:p w14:paraId="3AABBB2C" w14:textId="48F02698" w:rsidR="0056127C" w:rsidRPr="00F01FEB" w:rsidRDefault="0056127C" w:rsidP="006078DD">
      <w:pPr>
        <w:ind w:left="720"/>
        <w:rPr>
          <w:rFonts w:ascii="Arial" w:hAnsi="Arial" w:cs="Arial"/>
          <w:b/>
          <w:sz w:val="22"/>
          <w:szCs w:val="22"/>
        </w:rPr>
      </w:pPr>
      <w:r w:rsidRPr="00F01FEB">
        <w:rPr>
          <w:rFonts w:ascii="Arial" w:hAnsi="Arial" w:cs="Arial"/>
          <w:b/>
          <w:sz w:val="22"/>
          <w:szCs w:val="22"/>
        </w:rPr>
        <w:t>Reviews and Modifies Procedures</w:t>
      </w:r>
    </w:p>
    <w:p w14:paraId="69385D86" w14:textId="2B21F9EE" w:rsidR="0056127C" w:rsidRPr="00F01FEB" w:rsidRDefault="0056127C" w:rsidP="006078DD">
      <w:pPr>
        <w:ind w:left="720"/>
        <w:rPr>
          <w:rFonts w:ascii="Arial" w:hAnsi="Arial" w:cs="Arial"/>
          <w:sz w:val="22"/>
          <w:szCs w:val="22"/>
        </w:rPr>
      </w:pPr>
      <w:r w:rsidRPr="00F01FEB">
        <w:rPr>
          <w:rFonts w:ascii="Arial" w:hAnsi="Arial" w:cs="Arial"/>
          <w:sz w:val="22"/>
          <w:szCs w:val="22"/>
        </w:rPr>
        <w:t xml:space="preserve">The Machine Repair Supervisor will review downtime results, repair history, quality records, and other information annually and modify equipment maintenance procedures based on cumulative data and experience. </w:t>
      </w:r>
    </w:p>
    <w:p w14:paraId="0A38E748" w14:textId="77777777" w:rsidR="00E458A8" w:rsidRPr="00F01FEB" w:rsidRDefault="00E458A8" w:rsidP="0056127C">
      <w:pPr>
        <w:rPr>
          <w:rFonts w:ascii="Arial" w:hAnsi="Arial" w:cs="Arial"/>
          <w:sz w:val="28"/>
          <w:szCs w:val="28"/>
        </w:rPr>
      </w:pPr>
    </w:p>
    <w:p w14:paraId="651593F4" w14:textId="6FC6FDC9" w:rsidR="00954DA4" w:rsidRPr="00F01FEB" w:rsidRDefault="00954DA4" w:rsidP="006078DD">
      <w:pPr>
        <w:pStyle w:val="ListParagraph"/>
        <w:numPr>
          <w:ilvl w:val="0"/>
          <w:numId w:val="6"/>
        </w:numPr>
        <w:ind w:hanging="450"/>
        <w:rPr>
          <w:rFonts w:ascii="Arial" w:hAnsi="Arial" w:cs="Arial"/>
          <w:b/>
          <w:sz w:val="28"/>
          <w:szCs w:val="28"/>
        </w:rPr>
      </w:pPr>
      <w:r w:rsidRPr="00F01FEB">
        <w:rPr>
          <w:rFonts w:ascii="Arial" w:hAnsi="Arial" w:cs="Arial"/>
          <w:b/>
          <w:sz w:val="28"/>
          <w:szCs w:val="28"/>
        </w:rPr>
        <w:lastRenderedPageBreak/>
        <w:t>References</w:t>
      </w:r>
    </w:p>
    <w:p w14:paraId="4EAE5798" w14:textId="178E7657" w:rsidR="008C66D2" w:rsidRPr="00F01FEB" w:rsidRDefault="008C66D2" w:rsidP="008C66D2">
      <w:pPr>
        <w:pStyle w:val="ListParagraph"/>
        <w:rPr>
          <w:rFonts w:ascii="Arial" w:hAnsi="Arial" w:cs="Arial"/>
          <w:sz w:val="22"/>
          <w:szCs w:val="22"/>
        </w:rPr>
      </w:pPr>
    </w:p>
    <w:p w14:paraId="56E9301C" w14:textId="57EE1576" w:rsidR="00954DA4" w:rsidRPr="00F01FEB" w:rsidRDefault="00E458A8">
      <w:pPr>
        <w:ind w:left="720"/>
        <w:rPr>
          <w:rFonts w:ascii="Arial" w:hAnsi="Arial" w:cs="Arial"/>
          <w:b/>
        </w:rPr>
      </w:pPr>
      <w:r w:rsidRPr="006078DD">
        <w:rPr>
          <w:rFonts w:ascii="Arial" w:hAnsi="Arial" w:cs="Arial"/>
          <w:b/>
        </w:rPr>
        <w:t xml:space="preserve">5.1 </w:t>
      </w:r>
      <w:r w:rsidR="00F46543" w:rsidRPr="00F01FEB">
        <w:rPr>
          <w:rFonts w:ascii="Arial" w:hAnsi="Arial" w:cs="Arial"/>
          <w:b/>
        </w:rPr>
        <w:t xml:space="preserve">     </w:t>
      </w:r>
      <w:r w:rsidR="00954DA4" w:rsidRPr="006078DD">
        <w:rPr>
          <w:rFonts w:ascii="Arial" w:hAnsi="Arial" w:cs="Arial"/>
          <w:b/>
        </w:rPr>
        <w:t>Related Procedure</w:t>
      </w:r>
    </w:p>
    <w:p w14:paraId="03628CCA" w14:textId="77777777" w:rsidR="00E458A8" w:rsidRPr="006078DD" w:rsidRDefault="00E458A8" w:rsidP="006078DD">
      <w:pPr>
        <w:ind w:left="720"/>
        <w:rPr>
          <w:rFonts w:ascii="Arial" w:hAnsi="Arial" w:cs="Arial"/>
          <w:b/>
        </w:rPr>
      </w:pPr>
    </w:p>
    <w:p w14:paraId="6B9663ED" w14:textId="083D2901" w:rsidR="008C66D2" w:rsidRPr="00F01FEB" w:rsidRDefault="008C66D2" w:rsidP="006078DD">
      <w:pPr>
        <w:pStyle w:val="ListParagraph"/>
        <w:ind w:left="1440"/>
        <w:rPr>
          <w:rFonts w:ascii="Arial" w:hAnsi="Arial" w:cs="Arial"/>
          <w:sz w:val="22"/>
          <w:szCs w:val="22"/>
        </w:rPr>
      </w:pPr>
      <w:r w:rsidRPr="00F01FEB">
        <w:rPr>
          <w:rFonts w:ascii="Arial" w:hAnsi="Arial" w:cs="Arial"/>
          <w:sz w:val="22"/>
          <w:szCs w:val="22"/>
        </w:rPr>
        <w:t>None</w:t>
      </w:r>
    </w:p>
    <w:p w14:paraId="2D5AB493" w14:textId="77777777" w:rsidR="00E458A8" w:rsidRPr="00F01FEB" w:rsidRDefault="00E458A8" w:rsidP="008C66D2">
      <w:pPr>
        <w:pStyle w:val="ListParagraph"/>
        <w:rPr>
          <w:rFonts w:ascii="Arial" w:hAnsi="Arial" w:cs="Arial"/>
          <w:sz w:val="22"/>
          <w:szCs w:val="22"/>
        </w:rPr>
      </w:pPr>
    </w:p>
    <w:p w14:paraId="1DACDA8B" w14:textId="4F4C6177" w:rsidR="00954DA4" w:rsidRPr="00F01FEB" w:rsidRDefault="00E458A8" w:rsidP="00E458A8">
      <w:pPr>
        <w:ind w:left="720"/>
        <w:rPr>
          <w:rFonts w:ascii="Arial" w:hAnsi="Arial" w:cs="Arial"/>
          <w:b/>
        </w:rPr>
      </w:pPr>
      <w:r w:rsidRPr="006078DD">
        <w:rPr>
          <w:rFonts w:ascii="Arial" w:hAnsi="Arial" w:cs="Arial"/>
          <w:b/>
        </w:rPr>
        <w:t xml:space="preserve">5.2 </w:t>
      </w:r>
      <w:r w:rsidR="00F46543" w:rsidRPr="00F01FEB">
        <w:rPr>
          <w:rFonts w:ascii="Arial" w:hAnsi="Arial" w:cs="Arial"/>
          <w:b/>
        </w:rPr>
        <w:t xml:space="preserve">     </w:t>
      </w:r>
      <w:r w:rsidR="00954DA4" w:rsidRPr="006078DD">
        <w:rPr>
          <w:rFonts w:ascii="Arial" w:hAnsi="Arial" w:cs="Arial"/>
          <w:b/>
        </w:rPr>
        <w:t>Reference Documents</w:t>
      </w:r>
    </w:p>
    <w:p w14:paraId="51AE65BC" w14:textId="77777777" w:rsidR="00E458A8" w:rsidRPr="006078DD" w:rsidRDefault="00E458A8" w:rsidP="006078DD">
      <w:pPr>
        <w:ind w:left="720"/>
        <w:rPr>
          <w:rFonts w:ascii="Arial" w:hAnsi="Arial" w:cs="Arial"/>
          <w:b/>
        </w:rPr>
      </w:pPr>
    </w:p>
    <w:p w14:paraId="1E69B4CB" w14:textId="2A81C48D" w:rsidR="008C66D2" w:rsidRPr="00F01FEB" w:rsidRDefault="008C66D2" w:rsidP="006078DD">
      <w:pPr>
        <w:pStyle w:val="ListParagraph"/>
        <w:ind w:left="1440"/>
        <w:rPr>
          <w:rFonts w:ascii="Arial" w:hAnsi="Arial" w:cs="Arial"/>
          <w:sz w:val="22"/>
          <w:szCs w:val="22"/>
        </w:rPr>
      </w:pPr>
      <w:r w:rsidRPr="00F01FEB">
        <w:rPr>
          <w:rFonts w:ascii="Arial" w:hAnsi="Arial" w:cs="Arial"/>
          <w:sz w:val="22"/>
          <w:szCs w:val="22"/>
        </w:rPr>
        <w:t>None</w:t>
      </w:r>
    </w:p>
    <w:p w14:paraId="4F5E1FB3" w14:textId="77777777" w:rsidR="00E458A8" w:rsidRPr="00F01FEB" w:rsidRDefault="00E458A8" w:rsidP="008C66D2">
      <w:pPr>
        <w:pStyle w:val="ListParagraph"/>
        <w:rPr>
          <w:rFonts w:ascii="Arial" w:hAnsi="Arial" w:cs="Arial"/>
          <w:sz w:val="22"/>
          <w:szCs w:val="22"/>
        </w:rPr>
      </w:pPr>
    </w:p>
    <w:p w14:paraId="4A96A9BC" w14:textId="2D5C8A2B" w:rsidR="00954DA4" w:rsidRPr="00F01FEB" w:rsidRDefault="00954DA4" w:rsidP="006078DD">
      <w:pPr>
        <w:pStyle w:val="ListParagraph"/>
        <w:numPr>
          <w:ilvl w:val="0"/>
          <w:numId w:val="6"/>
        </w:numPr>
        <w:ind w:hanging="450"/>
        <w:rPr>
          <w:rFonts w:ascii="Arial" w:hAnsi="Arial" w:cs="Arial"/>
          <w:b/>
          <w:sz w:val="28"/>
          <w:szCs w:val="28"/>
        </w:rPr>
      </w:pPr>
      <w:r w:rsidRPr="00F01FEB">
        <w:rPr>
          <w:rFonts w:ascii="Arial" w:hAnsi="Arial" w:cs="Arial"/>
          <w:b/>
          <w:sz w:val="28"/>
          <w:szCs w:val="28"/>
        </w:rPr>
        <w:t>Records</w:t>
      </w:r>
    </w:p>
    <w:p w14:paraId="522D5A47" w14:textId="24FBF76B" w:rsidR="008C66D2" w:rsidRPr="00F01FEB" w:rsidRDefault="008C66D2" w:rsidP="008C66D2">
      <w:pPr>
        <w:pStyle w:val="ListParagraph"/>
        <w:rPr>
          <w:rFonts w:ascii="Arial" w:hAnsi="Arial" w:cs="Arial"/>
          <w:sz w:val="22"/>
          <w:szCs w:val="22"/>
        </w:rPr>
      </w:pPr>
      <w:r w:rsidRPr="00F01FEB">
        <w:rPr>
          <w:rFonts w:ascii="Arial" w:hAnsi="Arial" w:cs="Arial"/>
          <w:sz w:val="22"/>
          <w:szCs w:val="22"/>
        </w:rPr>
        <w:t>None</w:t>
      </w:r>
    </w:p>
    <w:p w14:paraId="714F78B1" w14:textId="77777777" w:rsidR="00E458A8" w:rsidRPr="00F01FEB" w:rsidRDefault="00E458A8" w:rsidP="008C66D2">
      <w:pPr>
        <w:pStyle w:val="ListParagraph"/>
        <w:rPr>
          <w:rFonts w:ascii="Arial" w:hAnsi="Arial" w:cs="Arial"/>
          <w:sz w:val="22"/>
          <w:szCs w:val="22"/>
        </w:rPr>
      </w:pPr>
    </w:p>
    <w:p w14:paraId="71D030AD" w14:textId="5CC5C1E9" w:rsidR="00954DA4" w:rsidRPr="00F01FEB" w:rsidRDefault="008C66D2" w:rsidP="006078DD">
      <w:pPr>
        <w:pStyle w:val="ListParagraph"/>
        <w:numPr>
          <w:ilvl w:val="0"/>
          <w:numId w:val="6"/>
        </w:numPr>
        <w:ind w:hanging="450"/>
        <w:rPr>
          <w:rFonts w:ascii="Arial" w:hAnsi="Arial" w:cs="Arial"/>
          <w:b/>
          <w:sz w:val="28"/>
          <w:szCs w:val="28"/>
        </w:rPr>
      </w:pPr>
      <w:r w:rsidRPr="00F01FEB">
        <w:rPr>
          <w:rFonts w:ascii="Arial" w:hAnsi="Arial" w:cs="Arial"/>
          <w:b/>
          <w:sz w:val="28"/>
          <w:szCs w:val="28"/>
        </w:rPr>
        <w:t>Policy References</w:t>
      </w:r>
    </w:p>
    <w:p w14:paraId="29ACE29C" w14:textId="10D620AE" w:rsidR="008C66D2" w:rsidRPr="00F01FEB" w:rsidRDefault="008C66D2" w:rsidP="008C66D2">
      <w:pPr>
        <w:pStyle w:val="ListParagraph"/>
        <w:rPr>
          <w:rFonts w:ascii="Arial" w:hAnsi="Arial" w:cs="Arial"/>
          <w:sz w:val="22"/>
          <w:szCs w:val="22"/>
        </w:rPr>
      </w:pPr>
      <w:r w:rsidRPr="00F01FEB">
        <w:rPr>
          <w:rFonts w:ascii="Arial" w:hAnsi="Arial" w:cs="Arial"/>
          <w:sz w:val="22"/>
          <w:szCs w:val="22"/>
        </w:rPr>
        <w:t>None</w:t>
      </w:r>
    </w:p>
    <w:p w14:paraId="01B068CA" w14:textId="77777777" w:rsidR="00E458A8" w:rsidRPr="00F01FEB" w:rsidRDefault="00E458A8" w:rsidP="008C66D2">
      <w:pPr>
        <w:pStyle w:val="ListParagraph"/>
        <w:rPr>
          <w:rFonts w:ascii="Arial" w:hAnsi="Arial" w:cs="Arial"/>
          <w:sz w:val="22"/>
          <w:szCs w:val="22"/>
        </w:rPr>
      </w:pPr>
    </w:p>
    <w:p w14:paraId="793719F5" w14:textId="2589889C" w:rsidR="00954DA4" w:rsidRPr="00F01FEB" w:rsidRDefault="0056127C" w:rsidP="006078DD">
      <w:pPr>
        <w:pStyle w:val="ListParagraph"/>
        <w:numPr>
          <w:ilvl w:val="0"/>
          <w:numId w:val="6"/>
        </w:numPr>
        <w:ind w:hanging="450"/>
        <w:rPr>
          <w:rFonts w:ascii="Arial" w:hAnsi="Arial" w:cs="Arial"/>
          <w:b/>
          <w:sz w:val="28"/>
          <w:szCs w:val="28"/>
        </w:rPr>
      </w:pPr>
      <w:r w:rsidRPr="00F01FEB">
        <w:rPr>
          <w:rFonts w:ascii="Arial" w:hAnsi="Arial" w:cs="Arial"/>
          <w:b/>
          <w:sz w:val="28"/>
          <w:szCs w:val="28"/>
        </w:rPr>
        <w:t>Revision</w:t>
      </w:r>
      <w:r w:rsidR="0062163E" w:rsidRPr="00F01FEB">
        <w:rPr>
          <w:rFonts w:ascii="Arial" w:hAnsi="Arial" w:cs="Arial"/>
          <w:b/>
          <w:sz w:val="28"/>
          <w:szCs w:val="28"/>
        </w:rPr>
        <w:t xml:space="preserve"> History to Procedure</w:t>
      </w:r>
      <w:r w:rsidRPr="00F01FEB">
        <w:rPr>
          <w:rFonts w:ascii="Arial" w:hAnsi="Arial" w:cs="Arial"/>
          <w:b/>
          <w:sz w:val="28"/>
          <w:szCs w:val="28"/>
        </w:rPr>
        <w:t xml:space="preserve"> QP-121</w:t>
      </w:r>
    </w:p>
    <w:p w14:paraId="4114AF02" w14:textId="20302765" w:rsidR="0025790B" w:rsidRPr="00F01FEB" w:rsidRDefault="0056127C" w:rsidP="0025790B">
      <w:pPr>
        <w:rPr>
          <w:rFonts w:ascii="Arial" w:hAnsi="Arial" w:cs="Arial"/>
          <w:sz w:val="22"/>
          <w:szCs w:val="22"/>
        </w:rPr>
      </w:pPr>
      <w:r w:rsidRPr="00F01FEB">
        <w:rPr>
          <w:rFonts w:ascii="Arial" w:hAnsi="Arial" w:cs="Arial"/>
          <w:b/>
          <w:sz w:val="28"/>
          <w:szCs w:val="28"/>
        </w:rPr>
        <w:tab/>
      </w:r>
      <w:r w:rsidR="00701344" w:rsidRPr="00F01FEB">
        <w:rPr>
          <w:rFonts w:ascii="Arial" w:hAnsi="Arial" w:cs="Arial"/>
          <w:sz w:val="22"/>
          <w:szCs w:val="22"/>
        </w:rPr>
        <w:tab/>
        <w:t xml:space="preserve"> </w:t>
      </w: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72" w:type="dxa"/>
        </w:tblCellMar>
        <w:tblLook w:val="01E0" w:firstRow="1" w:lastRow="1" w:firstColumn="1" w:lastColumn="1" w:noHBand="0" w:noVBand="0"/>
      </w:tblPr>
      <w:tblGrid>
        <w:gridCol w:w="789"/>
        <w:gridCol w:w="1260"/>
        <w:gridCol w:w="630"/>
        <w:gridCol w:w="6556"/>
      </w:tblGrid>
      <w:tr w:rsidR="00984314" w:rsidRPr="00F01FEB" w14:paraId="34027219" w14:textId="77777777" w:rsidTr="006078DD">
        <w:trPr>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36EBAF10" w14:textId="77777777" w:rsidR="00984314" w:rsidRPr="006078DD" w:rsidRDefault="00984314" w:rsidP="004C7141">
            <w:pPr>
              <w:widowControl/>
              <w:jc w:val="center"/>
              <w:rPr>
                <w:rFonts w:ascii="Arial" w:hAnsi="Arial" w:cs="Arial"/>
                <w:b/>
                <w:color w:val="auto"/>
                <w:sz w:val="20"/>
                <w:szCs w:val="20"/>
                <w:lang w:eastAsia="zh-CN" w:bidi="ar-SA"/>
              </w:rPr>
            </w:pPr>
            <w:r w:rsidRPr="006078DD">
              <w:rPr>
                <w:rFonts w:ascii="Arial" w:hAnsi="Arial" w:cs="Arial"/>
                <w:b/>
                <w:color w:val="auto"/>
                <w:sz w:val="20"/>
                <w:szCs w:val="20"/>
                <w:lang w:eastAsia="zh-CN" w:bidi="ar-SA"/>
              </w:rPr>
              <w:t>Chg. No.</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A7D906" w14:textId="77777777" w:rsidR="00984314" w:rsidRPr="006078DD" w:rsidRDefault="00984314" w:rsidP="004C7141">
            <w:pPr>
              <w:widowControl/>
              <w:jc w:val="center"/>
              <w:rPr>
                <w:rFonts w:ascii="Arial" w:hAnsi="Arial" w:cs="Arial"/>
                <w:b/>
                <w:color w:val="auto"/>
                <w:sz w:val="20"/>
                <w:szCs w:val="20"/>
                <w:lang w:eastAsia="zh-CN" w:bidi="ar-SA"/>
              </w:rPr>
            </w:pPr>
            <w:r w:rsidRPr="006078DD">
              <w:rPr>
                <w:rFonts w:ascii="Arial" w:hAnsi="Arial" w:cs="Arial"/>
                <w:b/>
                <w:color w:val="auto"/>
                <w:sz w:val="20"/>
                <w:szCs w:val="20"/>
                <w:lang w:eastAsia="zh-CN" w:bidi="ar-SA"/>
              </w:rPr>
              <w:t>Date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3D7758" w14:textId="77777777" w:rsidR="00984314" w:rsidRPr="006078DD" w:rsidRDefault="00984314" w:rsidP="004C7141">
            <w:pPr>
              <w:widowControl/>
              <w:jc w:val="center"/>
              <w:rPr>
                <w:rFonts w:ascii="Arial" w:hAnsi="Arial" w:cs="Arial"/>
                <w:b/>
                <w:color w:val="auto"/>
                <w:sz w:val="20"/>
                <w:szCs w:val="20"/>
                <w:lang w:eastAsia="zh-CN" w:bidi="ar-SA"/>
              </w:rPr>
            </w:pPr>
            <w:r w:rsidRPr="006078DD">
              <w:rPr>
                <w:rFonts w:ascii="Arial" w:hAnsi="Arial" w:cs="Arial"/>
                <w:b/>
                <w:color w:val="auto"/>
                <w:sz w:val="20"/>
                <w:szCs w:val="20"/>
                <w:lang w:eastAsia="zh-CN" w:bidi="ar-SA"/>
              </w:rPr>
              <w:t>Rev.</w:t>
            </w:r>
          </w:p>
        </w:tc>
        <w:tc>
          <w:tcPr>
            <w:tcW w:w="6556" w:type="dxa"/>
            <w:tcBorders>
              <w:top w:val="single" w:sz="4" w:space="0" w:color="auto"/>
              <w:left w:val="single" w:sz="4" w:space="0" w:color="auto"/>
              <w:bottom w:val="single" w:sz="4" w:space="0" w:color="auto"/>
              <w:right w:val="single" w:sz="4" w:space="0" w:color="auto"/>
            </w:tcBorders>
            <w:vAlign w:val="center"/>
            <w:hideMark/>
          </w:tcPr>
          <w:p w14:paraId="251865B4" w14:textId="77777777" w:rsidR="00984314" w:rsidRPr="006078DD" w:rsidRDefault="00984314" w:rsidP="004C7141">
            <w:pPr>
              <w:widowControl/>
              <w:rPr>
                <w:rFonts w:ascii="Arial" w:hAnsi="Arial" w:cs="Arial"/>
                <w:b/>
                <w:color w:val="auto"/>
                <w:sz w:val="20"/>
                <w:szCs w:val="20"/>
                <w:lang w:eastAsia="zh-CN" w:bidi="ar-SA"/>
              </w:rPr>
            </w:pPr>
            <w:r w:rsidRPr="006078DD">
              <w:rPr>
                <w:rFonts w:ascii="Arial" w:hAnsi="Arial" w:cs="Arial"/>
                <w:b/>
                <w:color w:val="auto"/>
                <w:sz w:val="20"/>
                <w:szCs w:val="20"/>
                <w:lang w:eastAsia="zh-CN" w:bidi="ar-SA"/>
              </w:rPr>
              <w:t xml:space="preserve">                          Change Description</w:t>
            </w:r>
          </w:p>
        </w:tc>
      </w:tr>
      <w:tr w:rsidR="00984314" w:rsidRPr="00F01FEB" w14:paraId="473A7458" w14:textId="77777777" w:rsidTr="006078DD">
        <w:trPr>
          <w:trHeight w:val="47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5CDFFC67" w14:textId="77777777" w:rsidR="00984314" w:rsidRPr="006078DD" w:rsidRDefault="00984314" w:rsidP="004C7141">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1</w:t>
            </w:r>
          </w:p>
        </w:tc>
        <w:tc>
          <w:tcPr>
            <w:tcW w:w="1260" w:type="dxa"/>
            <w:tcBorders>
              <w:top w:val="single" w:sz="4" w:space="0" w:color="auto"/>
              <w:left w:val="single" w:sz="4" w:space="0" w:color="auto"/>
              <w:bottom w:val="single" w:sz="4" w:space="0" w:color="auto"/>
              <w:right w:val="single" w:sz="4" w:space="0" w:color="auto"/>
            </w:tcBorders>
            <w:vAlign w:val="center"/>
          </w:tcPr>
          <w:p w14:paraId="17E2D4A9" w14:textId="5F0ED0D6" w:rsidR="0025769D" w:rsidRPr="006078DD" w:rsidRDefault="008C66D2" w:rsidP="0025769D">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2/13/1998</w:t>
            </w:r>
          </w:p>
        </w:tc>
        <w:tc>
          <w:tcPr>
            <w:tcW w:w="630" w:type="dxa"/>
            <w:tcBorders>
              <w:top w:val="single" w:sz="4" w:space="0" w:color="auto"/>
              <w:left w:val="single" w:sz="4" w:space="0" w:color="auto"/>
              <w:bottom w:val="single" w:sz="4" w:space="0" w:color="auto"/>
              <w:right w:val="single" w:sz="4" w:space="0" w:color="auto"/>
            </w:tcBorders>
            <w:vAlign w:val="center"/>
          </w:tcPr>
          <w:p w14:paraId="740517AE" w14:textId="77777777" w:rsidR="00984314" w:rsidRPr="006078DD" w:rsidRDefault="00984314" w:rsidP="004C7141">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0</w:t>
            </w:r>
          </w:p>
        </w:tc>
        <w:tc>
          <w:tcPr>
            <w:tcW w:w="6556" w:type="dxa"/>
            <w:tcBorders>
              <w:top w:val="single" w:sz="4" w:space="0" w:color="auto"/>
              <w:left w:val="single" w:sz="4" w:space="0" w:color="auto"/>
              <w:bottom w:val="single" w:sz="4" w:space="0" w:color="auto"/>
              <w:right w:val="single" w:sz="4" w:space="0" w:color="auto"/>
            </w:tcBorders>
            <w:vAlign w:val="center"/>
          </w:tcPr>
          <w:p w14:paraId="026A6893" w14:textId="77777777" w:rsidR="00984314" w:rsidRPr="006078DD" w:rsidRDefault="00984314" w:rsidP="004C7141">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 xml:space="preserve">Creation of Document </w:t>
            </w:r>
          </w:p>
        </w:tc>
      </w:tr>
      <w:tr w:rsidR="0062163E" w:rsidRPr="00F01FEB" w14:paraId="1134B26E" w14:textId="77777777" w:rsidTr="006078DD">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88E1C81" w14:textId="77777777" w:rsidR="0062163E" w:rsidRPr="006078DD" w:rsidRDefault="0062163E" w:rsidP="0062163E">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2</w:t>
            </w:r>
          </w:p>
        </w:tc>
        <w:tc>
          <w:tcPr>
            <w:tcW w:w="1260" w:type="dxa"/>
            <w:tcBorders>
              <w:top w:val="single" w:sz="4" w:space="0" w:color="auto"/>
              <w:left w:val="single" w:sz="4" w:space="0" w:color="auto"/>
              <w:bottom w:val="single" w:sz="4" w:space="0" w:color="auto"/>
              <w:right w:val="single" w:sz="4" w:space="0" w:color="auto"/>
            </w:tcBorders>
            <w:vAlign w:val="center"/>
          </w:tcPr>
          <w:p w14:paraId="6EE844BF" w14:textId="10FD98A3" w:rsidR="0062163E" w:rsidRPr="006078DD" w:rsidRDefault="0062163E" w:rsidP="0062163E">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1/29/1999</w:t>
            </w:r>
          </w:p>
        </w:tc>
        <w:tc>
          <w:tcPr>
            <w:tcW w:w="630" w:type="dxa"/>
            <w:tcBorders>
              <w:top w:val="single" w:sz="4" w:space="0" w:color="auto"/>
              <w:left w:val="single" w:sz="4" w:space="0" w:color="auto"/>
              <w:bottom w:val="single" w:sz="4" w:space="0" w:color="auto"/>
              <w:right w:val="single" w:sz="4" w:space="0" w:color="auto"/>
            </w:tcBorders>
            <w:vAlign w:val="center"/>
          </w:tcPr>
          <w:p w14:paraId="5FA242F4" w14:textId="6BD5705E" w:rsidR="0062163E" w:rsidRPr="006078DD" w:rsidRDefault="0062163E" w:rsidP="0062163E">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1</w:t>
            </w:r>
          </w:p>
        </w:tc>
        <w:tc>
          <w:tcPr>
            <w:tcW w:w="6556" w:type="dxa"/>
            <w:tcBorders>
              <w:top w:val="single" w:sz="4" w:space="0" w:color="auto"/>
              <w:left w:val="single" w:sz="4" w:space="0" w:color="auto"/>
              <w:bottom w:val="single" w:sz="4" w:space="0" w:color="auto"/>
              <w:right w:val="single" w:sz="4" w:space="0" w:color="auto"/>
            </w:tcBorders>
            <w:vAlign w:val="center"/>
          </w:tcPr>
          <w:p w14:paraId="739AB593" w14:textId="7644A71A" w:rsidR="0062163E" w:rsidRPr="006078DD" w:rsidRDefault="0062163E" w:rsidP="0062163E">
            <w:pPr>
              <w:widowControl/>
              <w:autoSpaceDE w:val="0"/>
              <w:autoSpaceDN w:val="0"/>
              <w:adjustRightInd w:val="0"/>
              <w:rPr>
                <w:rFonts w:ascii="Arial" w:eastAsiaTheme="minorHAnsi" w:hAnsi="Arial" w:cs="Arial"/>
                <w:color w:val="auto"/>
                <w:sz w:val="20"/>
                <w:szCs w:val="20"/>
                <w:lang w:bidi="ar-SA"/>
              </w:rPr>
            </w:pPr>
            <w:r w:rsidRPr="006078DD">
              <w:rPr>
                <w:rFonts w:ascii="Arial" w:eastAsiaTheme="minorHAnsi" w:hAnsi="Arial" w:cs="Arial"/>
                <w:color w:val="auto"/>
                <w:sz w:val="20"/>
                <w:szCs w:val="20"/>
                <w:lang w:bidi="ar-SA"/>
              </w:rPr>
              <w:t>Added "to assure they are stored in a manner to prevent damage or deterioration" to section 4.9. Added section 4.17.</w:t>
            </w:r>
          </w:p>
        </w:tc>
      </w:tr>
      <w:tr w:rsidR="0062163E" w:rsidRPr="00F01FEB" w14:paraId="13490711" w14:textId="77777777" w:rsidTr="006078DD">
        <w:trPr>
          <w:trHeight w:val="42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DADDA56" w14:textId="77777777" w:rsidR="0062163E" w:rsidRPr="006078DD" w:rsidRDefault="0062163E" w:rsidP="0062163E">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3</w:t>
            </w:r>
          </w:p>
        </w:tc>
        <w:tc>
          <w:tcPr>
            <w:tcW w:w="1260" w:type="dxa"/>
            <w:tcBorders>
              <w:top w:val="single" w:sz="4" w:space="0" w:color="auto"/>
              <w:left w:val="single" w:sz="4" w:space="0" w:color="auto"/>
              <w:bottom w:val="single" w:sz="4" w:space="0" w:color="auto"/>
              <w:right w:val="single" w:sz="4" w:space="0" w:color="auto"/>
            </w:tcBorders>
            <w:vAlign w:val="center"/>
          </w:tcPr>
          <w:p w14:paraId="019DEDD0" w14:textId="42CB9272" w:rsidR="0062163E" w:rsidRPr="006078DD" w:rsidRDefault="0062163E" w:rsidP="0062163E">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8/7/2006</w:t>
            </w:r>
          </w:p>
        </w:tc>
        <w:tc>
          <w:tcPr>
            <w:tcW w:w="630" w:type="dxa"/>
            <w:tcBorders>
              <w:top w:val="single" w:sz="4" w:space="0" w:color="auto"/>
              <w:left w:val="single" w:sz="4" w:space="0" w:color="auto"/>
              <w:bottom w:val="single" w:sz="4" w:space="0" w:color="auto"/>
              <w:right w:val="single" w:sz="4" w:space="0" w:color="auto"/>
            </w:tcBorders>
            <w:vAlign w:val="center"/>
          </w:tcPr>
          <w:p w14:paraId="22B8EC80" w14:textId="16BDFEF3" w:rsidR="0062163E" w:rsidRPr="006078DD" w:rsidRDefault="0062163E" w:rsidP="0062163E">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2</w:t>
            </w:r>
          </w:p>
        </w:tc>
        <w:tc>
          <w:tcPr>
            <w:tcW w:w="6556" w:type="dxa"/>
            <w:tcBorders>
              <w:top w:val="single" w:sz="4" w:space="0" w:color="auto"/>
              <w:left w:val="single" w:sz="4" w:space="0" w:color="auto"/>
              <w:bottom w:val="single" w:sz="4" w:space="0" w:color="auto"/>
              <w:right w:val="single" w:sz="4" w:space="0" w:color="auto"/>
            </w:tcBorders>
            <w:vAlign w:val="center"/>
          </w:tcPr>
          <w:p w14:paraId="2B55BD39" w14:textId="11EA7A76" w:rsidR="0062163E" w:rsidRPr="006078DD" w:rsidRDefault="0062163E" w:rsidP="0062163E">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Inserted 4.7 and 4.8 regarding extension of scheduled maintenance. Deleted section 7 'Governing Policies' and added form #PM-100 to records.</w:t>
            </w:r>
          </w:p>
        </w:tc>
      </w:tr>
      <w:tr w:rsidR="0062163E" w:rsidRPr="00F01FEB" w14:paraId="4DF732EA" w14:textId="77777777" w:rsidTr="006078DD">
        <w:trPr>
          <w:trHeight w:val="38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73A0E0B7" w14:textId="77777777" w:rsidR="0062163E" w:rsidRPr="006078DD" w:rsidRDefault="0062163E" w:rsidP="0062163E">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4</w:t>
            </w:r>
          </w:p>
        </w:tc>
        <w:tc>
          <w:tcPr>
            <w:tcW w:w="1260" w:type="dxa"/>
            <w:tcBorders>
              <w:top w:val="single" w:sz="4" w:space="0" w:color="auto"/>
              <w:left w:val="single" w:sz="4" w:space="0" w:color="auto"/>
              <w:bottom w:val="single" w:sz="4" w:space="0" w:color="auto"/>
              <w:right w:val="single" w:sz="4" w:space="0" w:color="auto"/>
            </w:tcBorders>
            <w:vAlign w:val="center"/>
          </w:tcPr>
          <w:p w14:paraId="7DD9C440" w14:textId="6B68AD99" w:rsidR="0062163E" w:rsidRPr="006078DD" w:rsidRDefault="0062163E" w:rsidP="0062163E">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1/12/2018</w:t>
            </w:r>
          </w:p>
        </w:tc>
        <w:tc>
          <w:tcPr>
            <w:tcW w:w="630" w:type="dxa"/>
            <w:tcBorders>
              <w:top w:val="single" w:sz="4" w:space="0" w:color="auto"/>
              <w:left w:val="single" w:sz="4" w:space="0" w:color="auto"/>
              <w:bottom w:val="single" w:sz="4" w:space="0" w:color="auto"/>
              <w:right w:val="single" w:sz="4" w:space="0" w:color="auto"/>
            </w:tcBorders>
            <w:vAlign w:val="center"/>
          </w:tcPr>
          <w:p w14:paraId="264AC5E9" w14:textId="29D8B148" w:rsidR="0062163E" w:rsidRPr="006078DD" w:rsidRDefault="0062163E" w:rsidP="0062163E">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3</w:t>
            </w:r>
          </w:p>
        </w:tc>
        <w:tc>
          <w:tcPr>
            <w:tcW w:w="6556" w:type="dxa"/>
            <w:tcBorders>
              <w:top w:val="single" w:sz="4" w:space="0" w:color="auto"/>
              <w:left w:val="single" w:sz="4" w:space="0" w:color="auto"/>
              <w:bottom w:val="single" w:sz="4" w:space="0" w:color="auto"/>
              <w:right w:val="single" w:sz="4" w:space="0" w:color="auto"/>
            </w:tcBorders>
            <w:vAlign w:val="center"/>
          </w:tcPr>
          <w:p w14:paraId="1D973C76" w14:textId="1AE15D87" w:rsidR="0062163E" w:rsidRPr="006078DD" w:rsidRDefault="0062163E" w:rsidP="0062163E">
            <w:pPr>
              <w:rPr>
                <w:rFonts w:ascii="Arial" w:hAnsi="Arial" w:cs="Arial"/>
                <w:sz w:val="20"/>
                <w:szCs w:val="20"/>
              </w:rPr>
            </w:pPr>
            <w:r w:rsidRPr="006078DD">
              <w:rPr>
                <w:rFonts w:ascii="Arial" w:hAnsi="Arial" w:cs="Arial"/>
                <w:sz w:val="20"/>
                <w:szCs w:val="20"/>
              </w:rPr>
              <w:t>Revised for ISO 9001 / IATF 16949</w:t>
            </w:r>
          </w:p>
        </w:tc>
      </w:tr>
      <w:tr w:rsidR="0062163E" w:rsidRPr="00F01FEB" w14:paraId="1853EB70" w14:textId="77777777" w:rsidTr="006078DD">
        <w:trPr>
          <w:trHeight w:val="357"/>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1F690FC1" w14:textId="77777777" w:rsidR="0062163E" w:rsidRPr="006078DD" w:rsidRDefault="0062163E" w:rsidP="0062163E">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5</w:t>
            </w:r>
          </w:p>
        </w:tc>
        <w:tc>
          <w:tcPr>
            <w:tcW w:w="1260" w:type="dxa"/>
            <w:tcBorders>
              <w:top w:val="single" w:sz="4" w:space="0" w:color="auto"/>
              <w:left w:val="single" w:sz="4" w:space="0" w:color="auto"/>
              <w:bottom w:val="single" w:sz="4" w:space="0" w:color="auto"/>
              <w:right w:val="single" w:sz="4" w:space="0" w:color="auto"/>
            </w:tcBorders>
            <w:vAlign w:val="center"/>
          </w:tcPr>
          <w:p w14:paraId="1C8E234D" w14:textId="3AF9C196" w:rsidR="0062163E" w:rsidRPr="006078DD" w:rsidRDefault="0062163E" w:rsidP="0062163E">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4/19/2018</w:t>
            </w:r>
          </w:p>
        </w:tc>
        <w:tc>
          <w:tcPr>
            <w:tcW w:w="630" w:type="dxa"/>
            <w:tcBorders>
              <w:top w:val="single" w:sz="4" w:space="0" w:color="auto"/>
              <w:left w:val="single" w:sz="4" w:space="0" w:color="auto"/>
              <w:bottom w:val="single" w:sz="4" w:space="0" w:color="auto"/>
              <w:right w:val="single" w:sz="4" w:space="0" w:color="auto"/>
            </w:tcBorders>
            <w:vAlign w:val="center"/>
          </w:tcPr>
          <w:p w14:paraId="13ECFFB1" w14:textId="77777777" w:rsidR="0062163E" w:rsidRPr="006078DD" w:rsidRDefault="0062163E" w:rsidP="0062163E">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4</w:t>
            </w:r>
          </w:p>
        </w:tc>
        <w:tc>
          <w:tcPr>
            <w:tcW w:w="6556" w:type="dxa"/>
            <w:tcBorders>
              <w:top w:val="single" w:sz="4" w:space="0" w:color="auto"/>
              <w:left w:val="single" w:sz="4" w:space="0" w:color="auto"/>
              <w:bottom w:val="single" w:sz="4" w:space="0" w:color="auto"/>
              <w:right w:val="single" w:sz="4" w:space="0" w:color="auto"/>
            </w:tcBorders>
            <w:vAlign w:val="center"/>
          </w:tcPr>
          <w:p w14:paraId="4B0C446E" w14:textId="77777777" w:rsidR="0062163E" w:rsidRPr="006078DD" w:rsidRDefault="00D2011F"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Wording added in section 4.1: Tasks to be ……. The maintenance.</w:t>
            </w:r>
          </w:p>
          <w:p w14:paraId="2C60F272" w14:textId="44A997A8" w:rsidR="00D2011F" w:rsidRPr="006078DD" w:rsidRDefault="00D2011F"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 xml:space="preserve">Added to paragraph #4.1 The procedure … screen in Oracle. </w:t>
            </w:r>
          </w:p>
          <w:p w14:paraId="2D4056EF" w14:textId="1E41BDD5" w:rsidR="00D2011F" w:rsidRPr="006078DD" w:rsidRDefault="00D2011F"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The “Machines” screen … preventive maintenance is due</w:t>
            </w:r>
          </w:p>
        </w:tc>
      </w:tr>
      <w:tr w:rsidR="00D2011F" w:rsidRPr="00F01FEB" w14:paraId="463ADDED" w14:textId="77777777" w:rsidTr="006078DD">
        <w:trPr>
          <w:trHeight w:val="60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67BEEA4" w14:textId="77777777" w:rsidR="00D2011F" w:rsidRPr="006078DD" w:rsidRDefault="00D2011F" w:rsidP="00D2011F">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6</w:t>
            </w:r>
          </w:p>
        </w:tc>
        <w:tc>
          <w:tcPr>
            <w:tcW w:w="1260" w:type="dxa"/>
            <w:tcBorders>
              <w:top w:val="single" w:sz="4" w:space="0" w:color="auto"/>
              <w:left w:val="single" w:sz="4" w:space="0" w:color="auto"/>
              <w:bottom w:val="single" w:sz="4" w:space="0" w:color="auto"/>
              <w:right w:val="single" w:sz="4" w:space="0" w:color="auto"/>
            </w:tcBorders>
            <w:vAlign w:val="center"/>
          </w:tcPr>
          <w:p w14:paraId="3B7F0A4E" w14:textId="451C912F" w:rsidR="00D2011F" w:rsidRPr="006078DD" w:rsidRDefault="006078DD" w:rsidP="00D2011F">
            <w:pPr>
              <w:widowControl/>
              <w:jc w:val="center"/>
              <w:rPr>
                <w:rFonts w:ascii="Arial" w:hAnsi="Arial" w:cs="Arial"/>
                <w:color w:val="auto"/>
                <w:sz w:val="20"/>
                <w:szCs w:val="20"/>
                <w:lang w:eastAsia="zh-CN" w:bidi="ar-SA"/>
              </w:rPr>
            </w:pPr>
            <w:r>
              <w:rPr>
                <w:rFonts w:ascii="Arial" w:hAnsi="Arial" w:cs="Arial"/>
                <w:color w:val="auto"/>
                <w:sz w:val="20"/>
                <w:szCs w:val="20"/>
                <w:lang w:eastAsia="zh-CN" w:bidi="ar-SA"/>
              </w:rPr>
              <w:t>12/05/</w:t>
            </w:r>
            <w:r w:rsidR="00D2011F" w:rsidRPr="006078DD">
              <w:rPr>
                <w:rFonts w:ascii="Arial" w:hAnsi="Arial" w:cs="Arial"/>
                <w:color w:val="auto"/>
                <w:sz w:val="20"/>
                <w:szCs w:val="20"/>
                <w:lang w:eastAsia="zh-CN" w:bidi="ar-SA"/>
              </w:rPr>
              <w:t>2023</w:t>
            </w:r>
          </w:p>
        </w:tc>
        <w:tc>
          <w:tcPr>
            <w:tcW w:w="630" w:type="dxa"/>
            <w:tcBorders>
              <w:top w:val="single" w:sz="4" w:space="0" w:color="auto"/>
              <w:left w:val="single" w:sz="4" w:space="0" w:color="auto"/>
              <w:bottom w:val="single" w:sz="4" w:space="0" w:color="auto"/>
              <w:right w:val="single" w:sz="4" w:space="0" w:color="auto"/>
            </w:tcBorders>
            <w:vAlign w:val="center"/>
          </w:tcPr>
          <w:p w14:paraId="13BB2E6D" w14:textId="0A46FA1A" w:rsidR="00D2011F" w:rsidRPr="006078DD" w:rsidRDefault="00D2011F" w:rsidP="00D2011F">
            <w:pPr>
              <w:widowControl/>
              <w:jc w:val="center"/>
              <w:rPr>
                <w:rFonts w:ascii="Arial" w:hAnsi="Arial" w:cs="Arial"/>
                <w:color w:val="auto"/>
                <w:sz w:val="20"/>
                <w:szCs w:val="20"/>
                <w:lang w:eastAsia="zh-CN" w:bidi="ar-SA"/>
              </w:rPr>
            </w:pPr>
            <w:r w:rsidRPr="006078DD">
              <w:rPr>
                <w:rFonts w:ascii="Arial" w:hAnsi="Arial" w:cs="Arial"/>
                <w:color w:val="auto"/>
                <w:sz w:val="20"/>
                <w:szCs w:val="20"/>
                <w:lang w:eastAsia="zh-CN" w:bidi="ar-SA"/>
              </w:rPr>
              <w:t>5</w:t>
            </w:r>
          </w:p>
        </w:tc>
        <w:tc>
          <w:tcPr>
            <w:tcW w:w="6556" w:type="dxa"/>
            <w:tcBorders>
              <w:top w:val="single" w:sz="4" w:space="0" w:color="auto"/>
              <w:left w:val="single" w:sz="4" w:space="0" w:color="auto"/>
              <w:bottom w:val="single" w:sz="4" w:space="0" w:color="auto"/>
              <w:right w:val="single" w:sz="4" w:space="0" w:color="auto"/>
            </w:tcBorders>
            <w:vAlign w:val="center"/>
          </w:tcPr>
          <w:p w14:paraId="7E386F17" w14:textId="77777777" w:rsidR="00D2011F" w:rsidRPr="006078DD" w:rsidRDefault="00D2011F"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 xml:space="preserve">Changed Document Type from Instruction to Procedure. </w:t>
            </w:r>
          </w:p>
          <w:p w14:paraId="560ACD80" w14:textId="77777777" w:rsidR="00D2011F" w:rsidRPr="006078DD" w:rsidRDefault="00D2011F"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Section 5- Added References</w:t>
            </w:r>
          </w:p>
          <w:p w14:paraId="777A82FC" w14:textId="77777777" w:rsidR="00D2011F" w:rsidRPr="006078DD" w:rsidRDefault="00D2011F"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Section 5.1-Added Related Procedures</w:t>
            </w:r>
          </w:p>
          <w:p w14:paraId="31FFF56F" w14:textId="77777777" w:rsidR="00D2011F" w:rsidRPr="006078DD" w:rsidRDefault="00D2011F"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Section 6 -Added Records</w:t>
            </w:r>
          </w:p>
          <w:p w14:paraId="43776EC7" w14:textId="77777777" w:rsidR="00D2011F" w:rsidRPr="006078DD" w:rsidRDefault="00D2011F"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Section 7- Added Policy References</w:t>
            </w:r>
          </w:p>
          <w:p w14:paraId="57E19EC2" w14:textId="77777777" w:rsidR="00D2011F" w:rsidRPr="006078DD" w:rsidRDefault="00D2011F"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 xml:space="preserve">Section 8-Removed “of”, added “History to Procedure.” </w:t>
            </w:r>
          </w:p>
          <w:p w14:paraId="059469D9" w14:textId="77777777" w:rsidR="00D2011F" w:rsidRPr="006078DD" w:rsidRDefault="00D2011F"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 xml:space="preserve">Added-Revised Styberg Logo, Revision History Block,  </w:t>
            </w:r>
          </w:p>
          <w:p w14:paraId="6FE99AA1" w14:textId="270040EA" w:rsidR="00D2011F" w:rsidRPr="006078DD" w:rsidRDefault="00D2011F"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 xml:space="preserve">Changed revision number from </w:t>
            </w:r>
            <w:r w:rsidR="006D3256" w:rsidRPr="006078DD">
              <w:rPr>
                <w:rFonts w:ascii="Arial" w:hAnsi="Arial" w:cs="Arial"/>
                <w:color w:val="auto"/>
                <w:sz w:val="20"/>
                <w:szCs w:val="20"/>
                <w:lang w:eastAsia="zh-CN" w:bidi="ar-SA"/>
              </w:rPr>
              <w:t>2</w:t>
            </w:r>
            <w:r w:rsidRPr="006078DD">
              <w:rPr>
                <w:rFonts w:ascii="Arial" w:hAnsi="Arial" w:cs="Arial"/>
                <w:color w:val="auto"/>
                <w:sz w:val="20"/>
                <w:szCs w:val="20"/>
                <w:lang w:eastAsia="zh-CN" w:bidi="ar-SA"/>
              </w:rPr>
              <w:t xml:space="preserve"> to </w:t>
            </w:r>
            <w:r w:rsidR="006D3256" w:rsidRPr="006078DD">
              <w:rPr>
                <w:rFonts w:ascii="Arial" w:hAnsi="Arial" w:cs="Arial"/>
                <w:color w:val="auto"/>
                <w:sz w:val="20"/>
                <w:szCs w:val="20"/>
                <w:lang w:eastAsia="zh-CN" w:bidi="ar-SA"/>
              </w:rPr>
              <w:t>6</w:t>
            </w:r>
            <w:r w:rsidRPr="006078DD">
              <w:rPr>
                <w:rFonts w:ascii="Arial" w:hAnsi="Arial" w:cs="Arial"/>
                <w:color w:val="auto"/>
                <w:sz w:val="20"/>
                <w:szCs w:val="20"/>
                <w:lang w:eastAsia="zh-CN" w:bidi="ar-SA"/>
              </w:rPr>
              <w:t xml:space="preserve"> to reflect correct change history</w:t>
            </w:r>
          </w:p>
          <w:p w14:paraId="0EF0C825" w14:textId="7ED7AE8D" w:rsidR="0016062B" w:rsidRPr="006078DD" w:rsidRDefault="0016062B" w:rsidP="00D2011F">
            <w:pPr>
              <w:widowControl/>
              <w:rPr>
                <w:rFonts w:ascii="Arial" w:hAnsi="Arial" w:cs="Arial"/>
                <w:color w:val="auto"/>
                <w:sz w:val="20"/>
                <w:szCs w:val="20"/>
                <w:lang w:eastAsia="zh-CN" w:bidi="ar-SA"/>
              </w:rPr>
            </w:pPr>
            <w:r w:rsidRPr="006078DD">
              <w:rPr>
                <w:rFonts w:ascii="Arial" w:hAnsi="Arial" w:cs="Arial"/>
                <w:color w:val="auto"/>
                <w:sz w:val="20"/>
                <w:szCs w:val="20"/>
                <w:lang w:eastAsia="zh-CN" w:bidi="ar-SA"/>
              </w:rPr>
              <w:t>Section 4 “oracle” was changed to “ERP System”</w:t>
            </w:r>
            <w:r w:rsidR="00754A55" w:rsidRPr="006078DD">
              <w:rPr>
                <w:rFonts w:ascii="Arial" w:hAnsi="Arial" w:cs="Arial"/>
                <w:color w:val="auto"/>
                <w:sz w:val="20"/>
                <w:szCs w:val="20"/>
                <w:lang w:eastAsia="zh-CN" w:bidi="ar-SA"/>
              </w:rPr>
              <w:t xml:space="preserve"> 5 times</w:t>
            </w:r>
          </w:p>
        </w:tc>
      </w:tr>
    </w:tbl>
    <w:p w14:paraId="5124DF32" w14:textId="77777777" w:rsidR="00701344" w:rsidRDefault="00701344" w:rsidP="0025790B">
      <w:pPr>
        <w:tabs>
          <w:tab w:val="left" w:pos="2654"/>
        </w:tabs>
        <w:rPr>
          <w:rFonts w:ascii="Arial" w:hAnsi="Arial" w:cs="Arial"/>
          <w:sz w:val="28"/>
          <w:szCs w:val="28"/>
        </w:rPr>
      </w:pPr>
    </w:p>
    <w:sectPr w:rsidR="00701344" w:rsidSect="003F2B5E">
      <w:headerReference w:type="even" r:id="rId9"/>
      <w:headerReference w:type="default" r:id="rId10"/>
      <w:footerReference w:type="default" r:id="rId11"/>
      <w:headerReference w:type="first" r:id="rId12"/>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50221" w14:textId="77777777" w:rsidR="00D10AEE" w:rsidRDefault="00D10AEE" w:rsidP="00A97F48">
      <w:r>
        <w:separator/>
      </w:r>
    </w:p>
  </w:endnote>
  <w:endnote w:type="continuationSeparator" w:id="0">
    <w:p w14:paraId="47D3FE73" w14:textId="77777777" w:rsidR="00D10AEE" w:rsidRDefault="00D10AEE" w:rsidP="00A9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689230"/>
      <w:docPartObj>
        <w:docPartGallery w:val="Page Numbers (Bottom of Page)"/>
        <w:docPartUnique/>
      </w:docPartObj>
    </w:sdtPr>
    <w:sdtEndPr>
      <w:rPr>
        <w:rFonts w:ascii="Arial" w:hAnsi="Arial" w:cs="Arial"/>
        <w:sz w:val="22"/>
        <w:szCs w:val="22"/>
      </w:rPr>
    </w:sdtEndPr>
    <w:sdtContent>
      <w:p w14:paraId="5960F56A" w14:textId="77777777" w:rsidR="00A97F48" w:rsidRPr="006078DD" w:rsidRDefault="00174015">
        <w:pPr>
          <w:pStyle w:val="Footer"/>
          <w:jc w:val="right"/>
          <w:rPr>
            <w:rFonts w:ascii="Arial" w:hAnsi="Arial" w:cs="Arial"/>
            <w:sz w:val="22"/>
            <w:szCs w:val="22"/>
          </w:rPr>
        </w:pPr>
        <w:r w:rsidRPr="006078DD">
          <w:rPr>
            <w:rFonts w:ascii="Arial" w:hAnsi="Arial" w:cs="Arial"/>
            <w:sz w:val="22"/>
            <w:szCs w:val="22"/>
          </w:rPr>
          <w:fldChar w:fldCharType="begin"/>
        </w:r>
        <w:r w:rsidRPr="006078DD">
          <w:rPr>
            <w:rFonts w:ascii="Arial" w:hAnsi="Arial" w:cs="Arial"/>
            <w:sz w:val="22"/>
            <w:szCs w:val="22"/>
          </w:rPr>
          <w:instrText xml:space="preserve"> PAGE   \* MERGEFORMAT </w:instrText>
        </w:r>
        <w:r w:rsidRPr="006078DD">
          <w:rPr>
            <w:rFonts w:ascii="Arial" w:hAnsi="Arial" w:cs="Arial"/>
            <w:sz w:val="22"/>
            <w:szCs w:val="22"/>
          </w:rPr>
          <w:fldChar w:fldCharType="separate"/>
        </w:r>
        <w:r w:rsidR="00FD3FF5" w:rsidRPr="006078DD">
          <w:rPr>
            <w:rFonts w:ascii="Arial" w:hAnsi="Arial" w:cs="Arial"/>
            <w:noProof/>
            <w:sz w:val="22"/>
            <w:szCs w:val="22"/>
          </w:rPr>
          <w:t>2</w:t>
        </w:r>
        <w:r w:rsidRPr="006078DD">
          <w:rPr>
            <w:rFonts w:ascii="Arial" w:hAnsi="Arial" w:cs="Arial"/>
            <w:noProof/>
            <w:sz w:val="22"/>
            <w:szCs w:val="22"/>
          </w:rPr>
          <w:fldChar w:fldCharType="end"/>
        </w:r>
      </w:p>
    </w:sdtContent>
  </w:sdt>
  <w:p w14:paraId="77B3CAFB" w14:textId="7A31B848" w:rsidR="00A97F48" w:rsidRPr="006078DD" w:rsidRDefault="00913134">
    <w:pPr>
      <w:pStyle w:val="Footer"/>
      <w:rPr>
        <w:rFonts w:ascii="Arial" w:hAnsi="Arial" w:cs="Arial"/>
        <w:sz w:val="22"/>
        <w:szCs w:val="22"/>
      </w:rPr>
    </w:pPr>
    <w:r w:rsidRPr="006078DD">
      <w:rPr>
        <w:rFonts w:ascii="Arial" w:hAnsi="Arial" w:cs="Arial"/>
        <w:sz w:val="22"/>
        <w:szCs w:val="22"/>
      </w:rPr>
      <w:t>QP-121 Rev. 6</w:t>
    </w:r>
  </w:p>
  <w:p w14:paraId="60779EAF" w14:textId="11F01A2E" w:rsidR="00913134" w:rsidRPr="006078DD" w:rsidRDefault="006078DD">
    <w:pPr>
      <w:pStyle w:val="Footer"/>
      <w:rPr>
        <w:rFonts w:ascii="Arial" w:hAnsi="Arial" w:cs="Arial"/>
        <w:sz w:val="22"/>
        <w:szCs w:val="22"/>
      </w:rPr>
    </w:pPr>
    <w:r>
      <w:rPr>
        <w:rFonts w:ascii="Arial" w:hAnsi="Arial" w:cs="Arial"/>
        <w:sz w:val="22"/>
        <w:szCs w:val="22"/>
      </w:rPr>
      <w:t>12/05</w:t>
    </w:r>
    <w:r w:rsidR="00913134" w:rsidRPr="006078DD">
      <w:rPr>
        <w:rFonts w:ascii="Arial" w:hAnsi="Arial" w:cs="Arial"/>
        <w:sz w:val="22"/>
        <w:szCs w:val="22"/>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93695" w14:textId="77777777" w:rsidR="00D10AEE" w:rsidRDefault="00D10AEE" w:rsidP="00A97F48">
      <w:r>
        <w:separator/>
      </w:r>
    </w:p>
  </w:footnote>
  <w:footnote w:type="continuationSeparator" w:id="0">
    <w:p w14:paraId="4B0EBD06" w14:textId="77777777" w:rsidR="00D10AEE" w:rsidRDefault="00D10AEE" w:rsidP="00A9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DAF25" w14:textId="3B725A46" w:rsidR="0062025F" w:rsidRDefault="00B43947">
    <w:pPr>
      <w:pStyle w:val="Header"/>
    </w:pPr>
    <w:r>
      <w:rPr>
        <w:noProof/>
      </w:rPr>
      <w:pict w14:anchorId="757242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4329" o:spid="_x0000_s4098" type="#_x0000_t136" style="position:absolute;margin-left:0;margin-top:0;width:577.35pt;height:82.45pt;rotation:315;z-index:-251655168;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AB0BA" w14:textId="0DAB69D8" w:rsidR="0062025F" w:rsidRDefault="00B43947">
    <w:pPr>
      <w:pStyle w:val="Header"/>
    </w:pPr>
    <w:r>
      <w:rPr>
        <w:noProof/>
      </w:rPr>
      <w:pict w14:anchorId="76F41A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4330" o:spid="_x0000_s4099" type="#_x0000_t136" style="position:absolute;margin-left:0;margin-top:0;width:577.35pt;height:82.45pt;rotation:315;z-index:-251653120;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534DA" w14:textId="0DDF30A3" w:rsidR="0062025F" w:rsidRDefault="00B43947">
    <w:pPr>
      <w:pStyle w:val="Header"/>
    </w:pPr>
    <w:r>
      <w:rPr>
        <w:noProof/>
      </w:rPr>
      <w:pict w14:anchorId="4CC3C8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4328" o:spid="_x0000_s4097" type="#_x0000_t136" style="position:absolute;margin-left:0;margin-top:0;width:577.35pt;height:82.45pt;rotation:315;z-index:-251657216;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6F5"/>
    <w:multiLevelType w:val="multilevel"/>
    <w:tmpl w:val="73203256"/>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6366F5"/>
    <w:multiLevelType w:val="hybridMultilevel"/>
    <w:tmpl w:val="1B5E2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51B8"/>
    <w:multiLevelType w:val="multilevel"/>
    <w:tmpl w:val="125C9F10"/>
    <w:lvl w:ilvl="0">
      <w:start w:val="1"/>
      <w:numFmt w:val="decimal"/>
      <w:lvlText w:val="%1."/>
      <w:lvlJc w:val="right"/>
      <w:rPr>
        <w:rFonts w:ascii="Arial" w:hAnsi="Arial" w:cs="Arial" w:hint="default"/>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481C40"/>
    <w:multiLevelType w:val="hybridMultilevel"/>
    <w:tmpl w:val="F2AEA9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E86AF3"/>
    <w:multiLevelType w:val="hybridMultilevel"/>
    <w:tmpl w:val="1346E230"/>
    <w:lvl w:ilvl="0" w:tplc="021665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105978"/>
    <w:multiLevelType w:val="multilevel"/>
    <w:tmpl w:val="FF4E21A8"/>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47984149">
    <w:abstractNumId w:val="0"/>
  </w:num>
  <w:num w:numId="2" w16cid:durableId="844903442">
    <w:abstractNumId w:val="3"/>
  </w:num>
  <w:num w:numId="3" w16cid:durableId="1647002890">
    <w:abstractNumId w:val="1"/>
  </w:num>
  <w:num w:numId="4" w16cid:durableId="284701932">
    <w:abstractNumId w:val="5"/>
  </w:num>
  <w:num w:numId="5" w16cid:durableId="1054236371">
    <w:abstractNumId w:val="4"/>
  </w:num>
  <w:num w:numId="6" w16cid:durableId="11360282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Burnette">
    <w15:presenceInfo w15:providerId="AD" w15:userId="S::hburnette@styberg.com::35b7e9b3-2cb6-4cc4-9586-3bd38c97fb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ocumentProtection w:edit="readOnly" w:formatting="1" w:enforcement="1" w:cryptProviderType="rsaAES" w:cryptAlgorithmClass="hash" w:cryptAlgorithmType="typeAny" w:cryptAlgorithmSid="14" w:cryptSpinCount="100000" w:hash="5CY84iu0SpuVbkKJPdSNwvb/3msDuMqyrgZDhIYH/uOfQ1D8xVM9sVL7Afp6mL53KTfGkTY3wZHTkN4Shz82sA==" w:salt="H5twNMS05ARhtVMxiilyDA=="/>
  <w:defaultTabStop w:val="720"/>
  <w:drawingGridHorizontalSpacing w:val="120"/>
  <w:displayHorizontalDrawingGridEvery w:val="2"/>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A2"/>
    <w:rsid w:val="0000232A"/>
    <w:rsid w:val="00014339"/>
    <w:rsid w:val="00020542"/>
    <w:rsid w:val="00035BEF"/>
    <w:rsid w:val="00065512"/>
    <w:rsid w:val="00080D7E"/>
    <w:rsid w:val="000902F4"/>
    <w:rsid w:val="00094880"/>
    <w:rsid w:val="000A2391"/>
    <w:rsid w:val="000D1B73"/>
    <w:rsid w:val="000E4659"/>
    <w:rsid w:val="000F6DF0"/>
    <w:rsid w:val="0010184F"/>
    <w:rsid w:val="001164E9"/>
    <w:rsid w:val="00136E0F"/>
    <w:rsid w:val="001553EE"/>
    <w:rsid w:val="00157108"/>
    <w:rsid w:val="0016062B"/>
    <w:rsid w:val="00164EDB"/>
    <w:rsid w:val="00174015"/>
    <w:rsid w:val="00175B62"/>
    <w:rsid w:val="00176DD4"/>
    <w:rsid w:val="00181EB1"/>
    <w:rsid w:val="0019442B"/>
    <w:rsid w:val="001B34C1"/>
    <w:rsid w:val="001C2C0D"/>
    <w:rsid w:val="001C5381"/>
    <w:rsid w:val="002037F6"/>
    <w:rsid w:val="002520EB"/>
    <w:rsid w:val="0025769D"/>
    <w:rsid w:val="0025790B"/>
    <w:rsid w:val="002628FC"/>
    <w:rsid w:val="00270890"/>
    <w:rsid w:val="002C4CFF"/>
    <w:rsid w:val="002E677F"/>
    <w:rsid w:val="00302385"/>
    <w:rsid w:val="0030276C"/>
    <w:rsid w:val="00304D30"/>
    <w:rsid w:val="003229AF"/>
    <w:rsid w:val="003259A1"/>
    <w:rsid w:val="0033017F"/>
    <w:rsid w:val="00367233"/>
    <w:rsid w:val="003711E9"/>
    <w:rsid w:val="003779F9"/>
    <w:rsid w:val="0038525E"/>
    <w:rsid w:val="003B4778"/>
    <w:rsid w:val="003C0CC9"/>
    <w:rsid w:val="003C13E6"/>
    <w:rsid w:val="003E61DB"/>
    <w:rsid w:val="003F2B5E"/>
    <w:rsid w:val="0040349F"/>
    <w:rsid w:val="004038BE"/>
    <w:rsid w:val="00424DC4"/>
    <w:rsid w:val="0043488A"/>
    <w:rsid w:val="00436B05"/>
    <w:rsid w:val="00442EAC"/>
    <w:rsid w:val="0044417E"/>
    <w:rsid w:val="00446DDB"/>
    <w:rsid w:val="00447F9B"/>
    <w:rsid w:val="004523AF"/>
    <w:rsid w:val="00482929"/>
    <w:rsid w:val="004B32DE"/>
    <w:rsid w:val="004C7290"/>
    <w:rsid w:val="004D33E8"/>
    <w:rsid w:val="004D7B0C"/>
    <w:rsid w:val="00506B5E"/>
    <w:rsid w:val="005076FF"/>
    <w:rsid w:val="0054312A"/>
    <w:rsid w:val="00550BA6"/>
    <w:rsid w:val="0056127C"/>
    <w:rsid w:val="00561E19"/>
    <w:rsid w:val="005655DF"/>
    <w:rsid w:val="00565B22"/>
    <w:rsid w:val="00567B72"/>
    <w:rsid w:val="00592357"/>
    <w:rsid w:val="005B6601"/>
    <w:rsid w:val="005C5FC1"/>
    <w:rsid w:val="005D3327"/>
    <w:rsid w:val="005D7EB7"/>
    <w:rsid w:val="005E086F"/>
    <w:rsid w:val="005F7C68"/>
    <w:rsid w:val="006078DD"/>
    <w:rsid w:val="0062025F"/>
    <w:rsid w:val="006208CF"/>
    <w:rsid w:val="0062163E"/>
    <w:rsid w:val="00624597"/>
    <w:rsid w:val="00635B35"/>
    <w:rsid w:val="006429D7"/>
    <w:rsid w:val="00667809"/>
    <w:rsid w:val="00675A3C"/>
    <w:rsid w:val="00677375"/>
    <w:rsid w:val="006A2AA2"/>
    <w:rsid w:val="006A5696"/>
    <w:rsid w:val="006B2EDD"/>
    <w:rsid w:val="006B3426"/>
    <w:rsid w:val="006B6005"/>
    <w:rsid w:val="006B67B5"/>
    <w:rsid w:val="006C6F8C"/>
    <w:rsid w:val="006D3256"/>
    <w:rsid w:val="00701344"/>
    <w:rsid w:val="0070160F"/>
    <w:rsid w:val="00754A55"/>
    <w:rsid w:val="007768CF"/>
    <w:rsid w:val="007778B4"/>
    <w:rsid w:val="00783FA6"/>
    <w:rsid w:val="007A3000"/>
    <w:rsid w:val="007C3577"/>
    <w:rsid w:val="007C43A2"/>
    <w:rsid w:val="007F2690"/>
    <w:rsid w:val="00803714"/>
    <w:rsid w:val="0081227C"/>
    <w:rsid w:val="00814191"/>
    <w:rsid w:val="008235EA"/>
    <w:rsid w:val="00837E21"/>
    <w:rsid w:val="00842D52"/>
    <w:rsid w:val="00852D1B"/>
    <w:rsid w:val="008725EE"/>
    <w:rsid w:val="00896C59"/>
    <w:rsid w:val="008C66D2"/>
    <w:rsid w:val="008D1C87"/>
    <w:rsid w:val="008D77A7"/>
    <w:rsid w:val="008E4064"/>
    <w:rsid w:val="00913134"/>
    <w:rsid w:val="00951167"/>
    <w:rsid w:val="00951B1E"/>
    <w:rsid w:val="00954DA4"/>
    <w:rsid w:val="0096227C"/>
    <w:rsid w:val="00984314"/>
    <w:rsid w:val="0098518E"/>
    <w:rsid w:val="009A0F81"/>
    <w:rsid w:val="009B0235"/>
    <w:rsid w:val="009B21E3"/>
    <w:rsid w:val="009D22B8"/>
    <w:rsid w:val="009D363B"/>
    <w:rsid w:val="009D5020"/>
    <w:rsid w:val="009F4E6D"/>
    <w:rsid w:val="00A34A08"/>
    <w:rsid w:val="00A45BB3"/>
    <w:rsid w:val="00A563B1"/>
    <w:rsid w:val="00A666DA"/>
    <w:rsid w:val="00A82D57"/>
    <w:rsid w:val="00A90C28"/>
    <w:rsid w:val="00A97F48"/>
    <w:rsid w:val="00AC502B"/>
    <w:rsid w:val="00AC504C"/>
    <w:rsid w:val="00B27C4F"/>
    <w:rsid w:val="00B43947"/>
    <w:rsid w:val="00BB1389"/>
    <w:rsid w:val="00BC262A"/>
    <w:rsid w:val="00BC6BDA"/>
    <w:rsid w:val="00BC7281"/>
    <w:rsid w:val="00BD46D2"/>
    <w:rsid w:val="00BE65A7"/>
    <w:rsid w:val="00BF203B"/>
    <w:rsid w:val="00C70785"/>
    <w:rsid w:val="00C81D60"/>
    <w:rsid w:val="00C84E80"/>
    <w:rsid w:val="00C8790C"/>
    <w:rsid w:val="00CA6AFE"/>
    <w:rsid w:val="00CB55F8"/>
    <w:rsid w:val="00CC0312"/>
    <w:rsid w:val="00CC09F6"/>
    <w:rsid w:val="00CF00F7"/>
    <w:rsid w:val="00CF6070"/>
    <w:rsid w:val="00D10AEE"/>
    <w:rsid w:val="00D2011F"/>
    <w:rsid w:val="00D20D1E"/>
    <w:rsid w:val="00D273C4"/>
    <w:rsid w:val="00D34EEA"/>
    <w:rsid w:val="00D534B2"/>
    <w:rsid w:val="00D67407"/>
    <w:rsid w:val="00D77039"/>
    <w:rsid w:val="00DC2803"/>
    <w:rsid w:val="00DC522D"/>
    <w:rsid w:val="00DD79F2"/>
    <w:rsid w:val="00E36383"/>
    <w:rsid w:val="00E43F7C"/>
    <w:rsid w:val="00E458A8"/>
    <w:rsid w:val="00E67FF0"/>
    <w:rsid w:val="00E732EF"/>
    <w:rsid w:val="00E73D78"/>
    <w:rsid w:val="00E9252B"/>
    <w:rsid w:val="00EB0261"/>
    <w:rsid w:val="00EC1BD5"/>
    <w:rsid w:val="00EE2653"/>
    <w:rsid w:val="00F01FEB"/>
    <w:rsid w:val="00F05DE5"/>
    <w:rsid w:val="00F23238"/>
    <w:rsid w:val="00F30450"/>
    <w:rsid w:val="00F40C90"/>
    <w:rsid w:val="00F46543"/>
    <w:rsid w:val="00F62732"/>
    <w:rsid w:val="00F631AD"/>
    <w:rsid w:val="00F84FDC"/>
    <w:rsid w:val="00FC55ED"/>
    <w:rsid w:val="00FD3FF5"/>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27D4BD2C"/>
  <w15:docId w15:val="{1CDA7C21-F16C-48B2-A9D1-BB96D5CE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43A2"/>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3A2"/>
    <w:rPr>
      <w:rFonts w:ascii="Tahoma" w:hAnsi="Tahoma" w:cs="Tahoma"/>
      <w:sz w:val="16"/>
      <w:szCs w:val="16"/>
    </w:rPr>
  </w:style>
  <w:style w:type="character" w:customStyle="1" w:styleId="BalloonTextChar">
    <w:name w:val="Balloon Text Char"/>
    <w:basedOn w:val="DefaultParagraphFont"/>
    <w:link w:val="BalloonText"/>
    <w:uiPriority w:val="99"/>
    <w:semiHidden/>
    <w:rsid w:val="007C43A2"/>
    <w:rPr>
      <w:rFonts w:ascii="Tahoma" w:eastAsia="Times New Roman" w:hAnsi="Tahoma" w:cs="Tahoma"/>
      <w:color w:val="000000"/>
      <w:sz w:val="16"/>
      <w:szCs w:val="16"/>
      <w:lang w:bidi="en-US"/>
    </w:rPr>
  </w:style>
  <w:style w:type="character" w:customStyle="1" w:styleId="Bodytext2">
    <w:name w:val="Body text (2)_"/>
    <w:basedOn w:val="DefaultParagraphFont"/>
    <w:link w:val="Bodytext20"/>
    <w:rsid w:val="007C43A2"/>
    <w:rPr>
      <w:rFonts w:ascii="Arial" w:eastAsia="Arial" w:hAnsi="Arial" w:cs="Arial"/>
      <w:sz w:val="19"/>
      <w:szCs w:val="19"/>
      <w:shd w:val="clear" w:color="auto" w:fill="FFFFFF"/>
    </w:rPr>
  </w:style>
  <w:style w:type="character" w:customStyle="1" w:styleId="Bodytext28pt">
    <w:name w:val="Body text (2) + 8 pt"/>
    <w:basedOn w:val="Bodytext2"/>
    <w:rsid w:val="007C43A2"/>
    <w:rPr>
      <w:rFonts w:ascii="Arial" w:eastAsia="Arial" w:hAnsi="Arial" w:cs="Arial"/>
      <w:color w:val="000000"/>
      <w:spacing w:val="0"/>
      <w:w w:val="100"/>
      <w:position w:val="0"/>
      <w:sz w:val="16"/>
      <w:szCs w:val="16"/>
      <w:shd w:val="clear" w:color="auto" w:fill="FFFFFF"/>
      <w:lang w:val="en-US" w:eastAsia="en-US" w:bidi="en-US"/>
    </w:rPr>
  </w:style>
  <w:style w:type="character" w:customStyle="1" w:styleId="Bodytext285pt">
    <w:name w:val="Body text (2) + 8.5 pt"/>
    <w:aliases w:val="Bold"/>
    <w:basedOn w:val="Bodytext2"/>
    <w:rsid w:val="007C43A2"/>
    <w:rPr>
      <w:rFonts w:ascii="Arial" w:eastAsia="Arial" w:hAnsi="Arial" w:cs="Arial"/>
      <w:b/>
      <w:bCs/>
      <w:color w:val="000000"/>
      <w:spacing w:val="0"/>
      <w:w w:val="100"/>
      <w:position w:val="0"/>
      <w:sz w:val="17"/>
      <w:szCs w:val="17"/>
      <w:shd w:val="clear" w:color="auto" w:fill="FFFFFF"/>
      <w:lang w:val="en-US" w:eastAsia="en-US" w:bidi="en-US"/>
    </w:rPr>
  </w:style>
  <w:style w:type="paragraph" w:customStyle="1" w:styleId="Bodytext20">
    <w:name w:val="Body text (2)"/>
    <w:basedOn w:val="Normal"/>
    <w:link w:val="Bodytext2"/>
    <w:rsid w:val="007C43A2"/>
    <w:pPr>
      <w:shd w:val="clear" w:color="auto" w:fill="FFFFFF"/>
      <w:spacing w:after="640" w:line="221" w:lineRule="exact"/>
    </w:pPr>
    <w:rPr>
      <w:rFonts w:ascii="Arial" w:eastAsia="Arial" w:hAnsi="Arial" w:cs="Arial"/>
      <w:color w:val="auto"/>
      <w:sz w:val="19"/>
      <w:szCs w:val="19"/>
      <w:lang w:bidi="ar-SA"/>
    </w:rPr>
  </w:style>
  <w:style w:type="character" w:customStyle="1" w:styleId="Heading2">
    <w:name w:val="Heading #2_"/>
    <w:basedOn w:val="DefaultParagraphFont"/>
    <w:link w:val="Heading20"/>
    <w:rsid w:val="007C43A2"/>
    <w:rPr>
      <w:rFonts w:ascii="Arial" w:eastAsia="Arial" w:hAnsi="Arial" w:cs="Arial"/>
      <w:b/>
      <w:bCs/>
      <w:sz w:val="28"/>
      <w:szCs w:val="28"/>
      <w:shd w:val="clear" w:color="auto" w:fill="FFFFFF"/>
    </w:rPr>
  </w:style>
  <w:style w:type="paragraph" w:customStyle="1" w:styleId="Heading20">
    <w:name w:val="Heading #2"/>
    <w:basedOn w:val="Normal"/>
    <w:link w:val="Heading2"/>
    <w:rsid w:val="007C43A2"/>
    <w:pPr>
      <w:shd w:val="clear" w:color="auto" w:fill="FFFFFF"/>
      <w:spacing w:before="780" w:line="312" w:lineRule="exact"/>
      <w:outlineLvl w:val="1"/>
    </w:pPr>
    <w:rPr>
      <w:rFonts w:ascii="Arial" w:eastAsia="Arial" w:hAnsi="Arial" w:cs="Arial"/>
      <w:b/>
      <w:bCs/>
      <w:color w:val="auto"/>
      <w:sz w:val="28"/>
      <w:szCs w:val="28"/>
      <w:lang w:bidi="ar-SA"/>
    </w:rPr>
  </w:style>
  <w:style w:type="character" w:customStyle="1" w:styleId="Heading3">
    <w:name w:val="Heading #3_"/>
    <w:basedOn w:val="DefaultParagraphFont"/>
    <w:link w:val="Heading30"/>
    <w:rsid w:val="007C43A2"/>
    <w:rPr>
      <w:rFonts w:ascii="Arial" w:eastAsia="Arial" w:hAnsi="Arial" w:cs="Arial"/>
      <w:b/>
      <w:bCs/>
      <w:sz w:val="19"/>
      <w:szCs w:val="19"/>
      <w:shd w:val="clear" w:color="auto" w:fill="FFFFFF"/>
    </w:rPr>
  </w:style>
  <w:style w:type="character" w:customStyle="1" w:styleId="Bodytext3">
    <w:name w:val="Body text (3)_"/>
    <w:basedOn w:val="DefaultParagraphFont"/>
    <w:rsid w:val="007C43A2"/>
    <w:rPr>
      <w:rFonts w:ascii="Arial" w:eastAsia="Arial" w:hAnsi="Arial" w:cs="Arial"/>
      <w:b/>
      <w:bCs/>
      <w:i w:val="0"/>
      <w:iCs w:val="0"/>
      <w:smallCaps w:val="0"/>
      <w:strike w:val="0"/>
      <w:sz w:val="19"/>
      <w:szCs w:val="19"/>
      <w:u w:val="none"/>
    </w:rPr>
  </w:style>
  <w:style w:type="character" w:customStyle="1" w:styleId="Bodytext30">
    <w:name w:val="Body text (3)"/>
    <w:basedOn w:val="Bodytext3"/>
    <w:rsid w:val="007C43A2"/>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paragraph" w:customStyle="1" w:styleId="Heading30">
    <w:name w:val="Heading #3"/>
    <w:basedOn w:val="Normal"/>
    <w:link w:val="Heading3"/>
    <w:rsid w:val="007C43A2"/>
    <w:pPr>
      <w:shd w:val="clear" w:color="auto" w:fill="FFFFFF"/>
      <w:spacing w:line="212" w:lineRule="exact"/>
      <w:outlineLvl w:val="2"/>
    </w:pPr>
    <w:rPr>
      <w:rFonts w:ascii="Arial" w:eastAsia="Arial" w:hAnsi="Arial" w:cs="Arial"/>
      <w:b/>
      <w:bCs/>
      <w:color w:val="auto"/>
      <w:sz w:val="19"/>
      <w:szCs w:val="19"/>
      <w:lang w:bidi="ar-SA"/>
    </w:rPr>
  </w:style>
  <w:style w:type="character" w:customStyle="1" w:styleId="Headerorfooter">
    <w:name w:val="Header or footer_"/>
    <w:basedOn w:val="DefaultParagraphFont"/>
    <w:link w:val="Headerorfooter0"/>
    <w:rsid w:val="004D33E8"/>
    <w:rPr>
      <w:rFonts w:ascii="Arial" w:eastAsia="Arial" w:hAnsi="Arial" w:cs="Arial"/>
      <w:sz w:val="18"/>
      <w:szCs w:val="18"/>
      <w:shd w:val="clear" w:color="auto" w:fill="FFFFFF"/>
    </w:rPr>
  </w:style>
  <w:style w:type="paragraph" w:customStyle="1" w:styleId="Headerorfooter0">
    <w:name w:val="Header or footer"/>
    <w:basedOn w:val="Normal"/>
    <w:link w:val="Headerorfooter"/>
    <w:rsid w:val="004D33E8"/>
    <w:pPr>
      <w:shd w:val="clear" w:color="auto" w:fill="FFFFFF"/>
      <w:spacing w:line="200" w:lineRule="exact"/>
    </w:pPr>
    <w:rPr>
      <w:rFonts w:ascii="Arial" w:eastAsia="Arial" w:hAnsi="Arial" w:cs="Arial"/>
      <w:color w:val="auto"/>
      <w:sz w:val="18"/>
      <w:szCs w:val="18"/>
      <w:lang w:bidi="ar-SA"/>
    </w:rPr>
  </w:style>
  <w:style w:type="paragraph" w:styleId="Header">
    <w:name w:val="header"/>
    <w:basedOn w:val="Normal"/>
    <w:link w:val="HeaderChar"/>
    <w:uiPriority w:val="99"/>
    <w:semiHidden/>
    <w:unhideWhenUsed/>
    <w:rsid w:val="00A97F48"/>
    <w:pPr>
      <w:tabs>
        <w:tab w:val="center" w:pos="4680"/>
        <w:tab w:val="right" w:pos="9360"/>
      </w:tabs>
    </w:pPr>
  </w:style>
  <w:style w:type="character" w:customStyle="1" w:styleId="HeaderChar">
    <w:name w:val="Header Char"/>
    <w:basedOn w:val="DefaultParagraphFont"/>
    <w:link w:val="Header"/>
    <w:uiPriority w:val="99"/>
    <w:semiHidden/>
    <w:rsid w:val="00A97F48"/>
    <w:rPr>
      <w:rFonts w:ascii="Times New Roman" w:eastAsia="Times New Roman" w:hAnsi="Times New Roman" w:cs="Times New Roman"/>
      <w:color w:val="000000"/>
      <w:sz w:val="24"/>
      <w:szCs w:val="24"/>
      <w:lang w:bidi="en-US"/>
    </w:rPr>
  </w:style>
  <w:style w:type="paragraph" w:styleId="Footer">
    <w:name w:val="footer"/>
    <w:basedOn w:val="Normal"/>
    <w:link w:val="FooterChar"/>
    <w:uiPriority w:val="99"/>
    <w:unhideWhenUsed/>
    <w:rsid w:val="00A97F48"/>
    <w:pPr>
      <w:tabs>
        <w:tab w:val="center" w:pos="4680"/>
        <w:tab w:val="right" w:pos="9360"/>
      </w:tabs>
    </w:pPr>
  </w:style>
  <w:style w:type="character" w:customStyle="1" w:styleId="FooterChar">
    <w:name w:val="Footer Char"/>
    <w:basedOn w:val="DefaultParagraphFont"/>
    <w:link w:val="Footer"/>
    <w:uiPriority w:val="99"/>
    <w:rsid w:val="00A97F48"/>
    <w:rPr>
      <w:rFonts w:ascii="Times New Roman" w:eastAsia="Times New Roman" w:hAnsi="Times New Roman" w:cs="Times New Roman"/>
      <w:color w:val="000000"/>
      <w:sz w:val="24"/>
      <w:szCs w:val="24"/>
      <w:lang w:bidi="en-US"/>
    </w:rPr>
  </w:style>
  <w:style w:type="paragraph" w:styleId="ListParagraph">
    <w:name w:val="List Paragraph"/>
    <w:basedOn w:val="Normal"/>
    <w:uiPriority w:val="34"/>
    <w:qFormat/>
    <w:rsid w:val="0096227C"/>
    <w:pPr>
      <w:ind w:left="720"/>
      <w:contextualSpacing/>
    </w:pPr>
  </w:style>
  <w:style w:type="paragraph" w:styleId="Revision">
    <w:name w:val="Revision"/>
    <w:hidden/>
    <w:uiPriority w:val="99"/>
    <w:semiHidden/>
    <w:rsid w:val="0025769D"/>
    <w:pPr>
      <w:spacing w:after="0" w:line="240" w:lineRule="auto"/>
    </w:pPr>
    <w:rPr>
      <w:rFonts w:ascii="Times New Roman" w:eastAsia="Times New Roman" w:hAnsi="Times New Roman" w:cs="Times New Roman"/>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F8BD63-C2FB-42F4-994A-F140DC58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785</Words>
  <Characters>4481</Characters>
  <Application>Microsoft Office Word</Application>
  <DocSecurity>8</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shaigh</dc:creator>
  <cp:lastModifiedBy>Heather Burnette</cp:lastModifiedBy>
  <cp:revision>4</cp:revision>
  <cp:lastPrinted>2023-12-05T12:05:00Z</cp:lastPrinted>
  <dcterms:created xsi:type="dcterms:W3CDTF">2023-12-05T12:04:00Z</dcterms:created>
  <dcterms:modified xsi:type="dcterms:W3CDTF">2024-08-22T18:02:00Z</dcterms:modified>
</cp:coreProperties>
</file>